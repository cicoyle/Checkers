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990932" w:rsidR="004B4BA3" w:rsidP="4BB2BD0F" w:rsidRDefault="4BB2BD0F" w14:paraId="71458DE7" w14:textId="519FE755">
      <w:pPr>
        <w:pStyle w:val="Title"/>
        <w:rPr>
          <w:color w:val="000000" w:themeColor="text1"/>
        </w:rPr>
      </w:pPr>
      <w:r w:rsidRPr="4BB2BD0F">
        <w:rPr>
          <w:color w:val="000000" w:themeColor="text1"/>
        </w:rPr>
        <w:t>Software Requirements Specification</w:t>
      </w:r>
    </w:p>
    <w:p w:rsidRPr="00990932" w:rsidR="004B4BA3" w:rsidRDefault="004B4BA3" w14:paraId="1461C61D" w14:textId="77777777">
      <w:pPr>
        <w:pStyle w:val="Title"/>
        <w:spacing w:before="0" w:after="400"/>
        <w:rPr>
          <w:color w:val="000000"/>
          <w:sz w:val="40"/>
        </w:rPr>
      </w:pPr>
      <w:r w:rsidRPr="00990932">
        <w:rPr>
          <w:color w:val="000000"/>
          <w:sz w:val="40"/>
        </w:rPr>
        <w:t>for</w:t>
      </w:r>
    </w:p>
    <w:p w:rsidRPr="00990932" w:rsidR="004B4BA3" w:rsidRDefault="00D208CD" w14:paraId="05FA0F4B" w14:textId="77777777">
      <w:pPr>
        <w:pStyle w:val="Title"/>
        <w:rPr>
          <w:color w:val="000000"/>
        </w:rPr>
      </w:pPr>
      <w:r w:rsidRPr="00990932">
        <w:rPr>
          <w:color w:val="000000"/>
        </w:rPr>
        <w:t>Game of Checkers</w:t>
      </w:r>
    </w:p>
    <w:p w:rsidRPr="00990932" w:rsidR="004B4BA3" w:rsidRDefault="004B4BA3" w14:paraId="65297208" w14:textId="77777777">
      <w:pPr>
        <w:pStyle w:val="ByLine"/>
        <w:rPr>
          <w:color w:val="000000"/>
        </w:rPr>
      </w:pPr>
      <w:r w:rsidRPr="00990932">
        <w:rPr>
          <w:color w:val="000000"/>
        </w:rPr>
        <w:t>Version 1.0 approved</w:t>
      </w:r>
    </w:p>
    <w:p w:rsidRPr="00990932" w:rsidR="004B4BA3" w:rsidP="0D823A6C" w:rsidRDefault="00D208CD" w14:paraId="0208892F" w14:textId="491B3803">
      <w:pPr>
        <w:pStyle w:val="ByLine"/>
        <w:rPr>
          <w:color w:val="000000" w:themeColor="text1"/>
        </w:rPr>
      </w:pPr>
      <w:r w:rsidRPr="00990932">
        <w:rPr>
          <w:color w:val="000000"/>
        </w:rPr>
        <w:t xml:space="preserve">   Prepared by </w:t>
      </w:r>
      <w:r w:rsidRPr="00990932" w:rsidR="005249AE">
        <w:rPr>
          <w:color w:val="000000"/>
        </w:rPr>
        <w:t xml:space="preserve">Natalie </w:t>
      </w:r>
      <w:ins w:author="Cassie Coyle" w:date="2018-10-26T20:13:00Z" w:id="0">
        <w:r w:rsidR="00225A31">
          <w:rPr>
            <w:color w:val="000000"/>
          </w:rPr>
          <w:t>Ownby</w:t>
        </w:r>
      </w:ins>
      <w:del w:author="Cassie Coyle" w:date="2018-10-26T20:13:00Z" w:id="1">
        <w:r w:rsidRPr="00990932" w:rsidR="005249AE">
          <w:rPr>
            <w:color w:val="000000"/>
          </w:rPr>
          <w:delText>Blaine</w:delText>
        </w:r>
      </w:del>
      <w:r w:rsidRPr="00990932" w:rsidR="005249AE">
        <w:rPr>
          <w:color w:val="000000"/>
        </w:rPr>
        <w:t xml:space="preserve">, Anna Cowsar, Cassandra Coyle,           Niraj Regmee, and Alexander Rodriguez  </w:t>
      </w:r>
    </w:p>
    <w:p w:rsidRPr="00990932" w:rsidR="004B4BA3" w:rsidRDefault="00D208CD" w14:paraId="1C836F3F" w14:textId="77777777">
      <w:pPr>
        <w:pStyle w:val="ByLine"/>
        <w:rPr>
          <w:color w:val="000000"/>
        </w:rPr>
      </w:pPr>
      <w:r w:rsidRPr="00990932">
        <w:rPr>
          <w:color w:val="000000"/>
        </w:rPr>
        <w:t>Texas State University, CS 3398</w:t>
      </w:r>
    </w:p>
    <w:p w:rsidRPr="00990932" w:rsidR="004B4BA3" w:rsidRDefault="005249AE" w14:paraId="794F8CF1" w14:textId="77777777">
      <w:pPr>
        <w:pStyle w:val="ByLine"/>
        <w:rPr>
          <w:color w:val="000000"/>
        </w:rPr>
      </w:pPr>
      <w:r w:rsidRPr="00990932">
        <w:rPr>
          <w:color w:val="000000"/>
        </w:rPr>
        <w:t>September 10, 2018</w:t>
      </w:r>
    </w:p>
    <w:p w:rsidRPr="00990932" w:rsidR="004B4BA3" w:rsidRDefault="004B4BA3" w14:paraId="7BDEEE36" w14:textId="77777777">
      <w:pPr>
        <w:pStyle w:val="ChangeHistoryTitle"/>
        <w:rPr>
          <w:color w:val="000000"/>
          <w:sz w:val="32"/>
        </w:rPr>
        <w:sectPr w:rsidRPr="00990932" w:rsidR="004B4BA3">
          <w:headerReference w:type="default" r:id="rId7"/>
          <w:footerReference w:type="default" r:id="rId8"/>
          <w:pgSz w:w="12240" w:h="15840" w:orient="portrait" w:code="1"/>
          <w:pgMar w:top="1440" w:right="1440" w:bottom="1440" w:left="1440" w:header="720" w:footer="720" w:gutter="0"/>
          <w:pgNumType w:fmt="lowerRoman" w:start="1"/>
          <w:cols w:space="720"/>
        </w:sectPr>
      </w:pPr>
    </w:p>
    <w:p w:rsidRPr="00990932" w:rsidR="004B4BA3" w:rsidP="7CAE8BF5" w:rsidRDefault="7CAE8BF5" w14:paraId="326586C7" w14:textId="5F32DEEC">
      <w:pPr>
        <w:pStyle w:val="TOCEntry"/>
        <w:rPr>
          <w:color w:val="000000" w:themeColor="text1"/>
        </w:rPr>
      </w:pPr>
      <w:bookmarkStart w:name="_Toc344877432" w:id="2"/>
      <w:bookmarkStart w:name="_Toc344879822" w:id="3"/>
      <w:bookmarkStart w:name="_Toc346508722" w:id="4"/>
      <w:bookmarkStart w:name="_Toc346508952" w:id="5"/>
      <w:bookmarkStart w:name="_Toc346509227" w:id="6"/>
      <w:bookmarkStart w:name="_Toc528627952" w:id="7"/>
      <w:bookmarkEnd w:id="2"/>
      <w:bookmarkEnd w:id="3"/>
      <w:bookmarkEnd w:id="4"/>
      <w:bookmarkEnd w:id="5"/>
      <w:bookmarkEnd w:id="6"/>
      <w:r w:rsidRPr="7CAE8BF5">
        <w:rPr>
          <w:color w:val="000000" w:themeColor="text1"/>
        </w:rPr>
        <w:lastRenderedPageBreak/>
        <w:t>Table of Contents</w:t>
      </w:r>
      <w:bookmarkEnd w:id="7"/>
    </w:p>
    <w:p w:rsidR="00CF08C3" w:rsidRDefault="004B4BA3" w14:paraId="5D5A39B4" w14:textId="1C035BB4">
      <w:pPr>
        <w:pStyle w:val="TOC1"/>
        <w:rPr>
          <w:rFonts w:asciiTheme="minorHAnsi" w:hAnsiTheme="minorHAnsi" w:eastAsiaTheme="minorEastAsia" w:cstheme="minorBidi"/>
          <w:b w:val="0"/>
          <w:sz w:val="22"/>
          <w:szCs w:val="22"/>
          <w:lang w:eastAsia="ja-JP"/>
        </w:rPr>
      </w:pPr>
      <w:r w:rsidRPr="00990932">
        <w:fldChar w:fldCharType="begin"/>
      </w:r>
      <w:r w:rsidRPr="00990932">
        <w:rPr>
          <w:rFonts w:ascii="Times New Roman" w:hAnsi="Times New Roman"/>
          <w:b w:val="0"/>
          <w:color w:val="000000"/>
        </w:rPr>
        <w:instrText xml:space="preserve"> TOC \o "1-2" \t "TOCentry,1" </w:instrText>
      </w:r>
      <w:r w:rsidRPr="00990932">
        <w:rPr>
          <w:rFonts w:ascii="Times New Roman" w:hAnsi="Times New Roman"/>
          <w:b w:val="0"/>
          <w:color w:val="000000"/>
        </w:rPr>
        <w:fldChar w:fldCharType="separate"/>
      </w:r>
      <w:r w:rsidRPr="00A56F89" w:rsidR="00CF08C3">
        <w:rPr>
          <w:color w:val="000000" w:themeColor="text1"/>
        </w:rPr>
        <w:t>Table of Contents</w:t>
      </w:r>
      <w:r w:rsidR="00CF08C3">
        <w:tab/>
      </w:r>
      <w:r w:rsidR="00CF08C3">
        <w:fldChar w:fldCharType="begin"/>
      </w:r>
      <w:r w:rsidR="00CF08C3">
        <w:instrText xml:space="preserve"> PAGEREF _Toc528627952 \h </w:instrText>
      </w:r>
      <w:r w:rsidR="00CF08C3">
        <w:fldChar w:fldCharType="separate"/>
      </w:r>
      <w:r w:rsidR="00CF08C3">
        <w:t>ii</w:t>
      </w:r>
      <w:r w:rsidR="00CF08C3">
        <w:fldChar w:fldCharType="end"/>
      </w:r>
    </w:p>
    <w:p w:rsidR="00CF08C3" w:rsidRDefault="00CF08C3" w14:paraId="69649916" w14:textId="52501E00">
      <w:pPr>
        <w:pStyle w:val="TOC1"/>
        <w:rPr>
          <w:rFonts w:asciiTheme="minorHAnsi" w:hAnsiTheme="minorHAnsi" w:eastAsiaTheme="minorEastAsia" w:cstheme="minorBidi"/>
          <w:b w:val="0"/>
          <w:sz w:val="22"/>
          <w:szCs w:val="22"/>
          <w:lang w:eastAsia="ja-JP"/>
        </w:rPr>
      </w:pPr>
      <w:r w:rsidRPr="00A56F89">
        <w:rPr>
          <w:color w:val="000000"/>
        </w:rPr>
        <w:t>Revision History</w:t>
      </w:r>
      <w:r>
        <w:tab/>
      </w:r>
      <w:r>
        <w:fldChar w:fldCharType="begin"/>
      </w:r>
      <w:r>
        <w:instrText xml:space="preserve"> PAGEREF _Toc528627953 \h </w:instrText>
      </w:r>
      <w:r>
        <w:fldChar w:fldCharType="separate"/>
      </w:r>
      <w:r>
        <w:t>ii</w:t>
      </w:r>
      <w:r>
        <w:fldChar w:fldCharType="end"/>
      </w:r>
    </w:p>
    <w:p w:rsidR="00CF08C3" w:rsidRDefault="00CF08C3" w14:paraId="5351D402" w14:textId="4C720BB5">
      <w:pPr>
        <w:pStyle w:val="TOC1"/>
        <w:rPr>
          <w:rFonts w:asciiTheme="minorHAnsi" w:hAnsiTheme="minorHAnsi" w:eastAsiaTheme="minorEastAsia" w:cstheme="minorBidi"/>
          <w:b w:val="0"/>
          <w:sz w:val="22"/>
          <w:szCs w:val="22"/>
          <w:lang w:eastAsia="ja-JP"/>
        </w:rPr>
      </w:pPr>
      <w:r w:rsidRPr="00A56F89">
        <w:rPr>
          <w:color w:val="000000" w:themeColor="text1"/>
        </w:rPr>
        <w:t>1.</w:t>
      </w:r>
      <w:r>
        <w:rPr>
          <w:rFonts w:asciiTheme="minorHAnsi" w:hAnsiTheme="minorHAnsi" w:eastAsiaTheme="minorEastAsia" w:cstheme="minorBidi"/>
          <w:b w:val="0"/>
          <w:sz w:val="22"/>
          <w:szCs w:val="22"/>
          <w:lang w:eastAsia="ja-JP"/>
        </w:rPr>
        <w:tab/>
      </w:r>
      <w:r w:rsidRPr="00A56F89">
        <w:rPr>
          <w:rFonts w:ascii="Times New Roman" w:hAnsi="Times New Roman"/>
          <w:color w:val="000000" w:themeColor="text1"/>
        </w:rPr>
        <w:t>Introduction</w:t>
      </w:r>
      <w:r>
        <w:tab/>
      </w:r>
      <w:r>
        <w:fldChar w:fldCharType="begin"/>
      </w:r>
      <w:r>
        <w:instrText xml:space="preserve"> PAGEREF _Toc528627954 \h </w:instrText>
      </w:r>
      <w:r>
        <w:fldChar w:fldCharType="separate"/>
      </w:r>
      <w:r>
        <w:t>1</w:t>
      </w:r>
      <w:r>
        <w:fldChar w:fldCharType="end"/>
      </w:r>
    </w:p>
    <w:p w:rsidR="00CF08C3" w:rsidRDefault="00CF08C3" w14:paraId="053F239A" w14:textId="134D738B">
      <w:pPr>
        <w:pStyle w:val="TOC2"/>
        <w:tabs>
          <w:tab w:val="left" w:pos="960"/>
        </w:tabs>
        <w:rPr>
          <w:rFonts w:asciiTheme="minorHAnsi" w:hAnsiTheme="minorHAnsi" w:eastAsiaTheme="minorEastAsia" w:cstheme="minorBidi"/>
          <w:noProof/>
          <w:szCs w:val="22"/>
          <w:lang w:eastAsia="ja-JP"/>
        </w:rPr>
      </w:pPr>
      <w:r w:rsidRPr="00A56F89">
        <w:rPr>
          <w:noProof/>
          <w:color w:val="000000" w:themeColor="text1"/>
        </w:rPr>
        <w:t>1.1</w:t>
      </w:r>
      <w:r>
        <w:rPr>
          <w:rFonts w:asciiTheme="minorHAnsi" w:hAnsiTheme="minorHAnsi" w:eastAsiaTheme="minorEastAsia" w:cstheme="minorBidi"/>
          <w:noProof/>
          <w:szCs w:val="22"/>
          <w:lang w:eastAsia="ja-JP"/>
        </w:rPr>
        <w:tab/>
      </w:r>
      <w:r w:rsidRPr="00A56F89">
        <w:rPr>
          <w:rFonts w:ascii="Times New Roman" w:hAnsi="Times New Roman"/>
          <w:noProof/>
          <w:color w:val="000000" w:themeColor="text1"/>
        </w:rPr>
        <w:t>Purpose</w:t>
      </w:r>
      <w:r>
        <w:rPr>
          <w:noProof/>
        </w:rPr>
        <w:tab/>
      </w:r>
      <w:r>
        <w:rPr>
          <w:noProof/>
        </w:rPr>
        <w:fldChar w:fldCharType="begin"/>
      </w:r>
      <w:r>
        <w:rPr>
          <w:noProof/>
        </w:rPr>
        <w:instrText xml:space="preserve"> PAGEREF _Toc528627955 \h </w:instrText>
      </w:r>
      <w:r>
        <w:rPr>
          <w:noProof/>
        </w:rPr>
      </w:r>
      <w:r>
        <w:rPr>
          <w:noProof/>
        </w:rPr>
        <w:fldChar w:fldCharType="separate"/>
      </w:r>
      <w:r>
        <w:rPr>
          <w:noProof/>
        </w:rPr>
        <w:t>1</w:t>
      </w:r>
      <w:r>
        <w:rPr>
          <w:noProof/>
        </w:rPr>
        <w:fldChar w:fldCharType="end"/>
      </w:r>
    </w:p>
    <w:p w:rsidR="00CF08C3" w:rsidRDefault="00CF08C3" w14:paraId="62457A60" w14:textId="2E6D8649">
      <w:pPr>
        <w:pStyle w:val="TOC2"/>
        <w:tabs>
          <w:tab w:val="left" w:pos="960"/>
        </w:tabs>
        <w:rPr>
          <w:rFonts w:asciiTheme="minorHAnsi" w:hAnsiTheme="minorHAnsi" w:eastAsiaTheme="minorEastAsia" w:cstheme="minorBidi"/>
          <w:noProof/>
          <w:szCs w:val="22"/>
          <w:lang w:eastAsia="ja-JP"/>
        </w:rPr>
      </w:pPr>
      <w:r w:rsidRPr="00A56F89">
        <w:rPr>
          <w:noProof/>
          <w:color w:val="000000" w:themeColor="text1"/>
        </w:rPr>
        <w:t>1.2</w:t>
      </w:r>
      <w:r>
        <w:rPr>
          <w:rFonts w:asciiTheme="minorHAnsi" w:hAnsiTheme="minorHAnsi" w:eastAsiaTheme="minorEastAsia" w:cstheme="minorBidi"/>
          <w:noProof/>
          <w:szCs w:val="22"/>
          <w:lang w:eastAsia="ja-JP"/>
        </w:rPr>
        <w:tab/>
      </w:r>
      <w:r w:rsidRPr="00A56F89">
        <w:rPr>
          <w:rFonts w:ascii="Times New Roman" w:hAnsi="Times New Roman"/>
          <w:noProof/>
          <w:color w:val="000000" w:themeColor="text1"/>
        </w:rPr>
        <w:t>Document Conventions</w:t>
      </w:r>
      <w:r>
        <w:rPr>
          <w:noProof/>
        </w:rPr>
        <w:tab/>
      </w:r>
      <w:r>
        <w:rPr>
          <w:noProof/>
        </w:rPr>
        <w:fldChar w:fldCharType="begin"/>
      </w:r>
      <w:r>
        <w:rPr>
          <w:noProof/>
        </w:rPr>
        <w:instrText xml:space="preserve"> PAGEREF _Toc528627956 \h </w:instrText>
      </w:r>
      <w:r>
        <w:rPr>
          <w:noProof/>
        </w:rPr>
      </w:r>
      <w:r>
        <w:rPr>
          <w:noProof/>
        </w:rPr>
        <w:fldChar w:fldCharType="separate"/>
      </w:r>
      <w:r>
        <w:rPr>
          <w:noProof/>
        </w:rPr>
        <w:t>1</w:t>
      </w:r>
      <w:r>
        <w:rPr>
          <w:noProof/>
        </w:rPr>
        <w:fldChar w:fldCharType="end"/>
      </w:r>
    </w:p>
    <w:p w:rsidR="00CF08C3" w:rsidRDefault="00CF08C3" w14:paraId="1E748DE4" w14:textId="227E8A97">
      <w:pPr>
        <w:pStyle w:val="TOC2"/>
        <w:tabs>
          <w:tab w:val="left" w:pos="960"/>
        </w:tabs>
        <w:rPr>
          <w:rFonts w:asciiTheme="minorHAnsi" w:hAnsiTheme="minorHAnsi" w:eastAsiaTheme="minorEastAsia" w:cstheme="minorBidi"/>
          <w:noProof/>
          <w:szCs w:val="22"/>
          <w:lang w:eastAsia="ja-JP"/>
        </w:rPr>
      </w:pPr>
      <w:r w:rsidRPr="00A56F89">
        <w:rPr>
          <w:noProof/>
          <w:color w:val="000000" w:themeColor="text1"/>
        </w:rPr>
        <w:t>1.3</w:t>
      </w:r>
      <w:r>
        <w:rPr>
          <w:rFonts w:asciiTheme="minorHAnsi" w:hAnsiTheme="minorHAnsi" w:eastAsiaTheme="minorEastAsia" w:cstheme="minorBidi"/>
          <w:noProof/>
          <w:szCs w:val="22"/>
          <w:lang w:eastAsia="ja-JP"/>
        </w:rPr>
        <w:tab/>
      </w:r>
      <w:r w:rsidRPr="00A56F89">
        <w:rPr>
          <w:rFonts w:ascii="Times New Roman" w:hAnsi="Times New Roman"/>
          <w:noProof/>
          <w:color w:val="000000" w:themeColor="text1"/>
        </w:rPr>
        <w:t>Intended Audience and Reading Suggestions</w:t>
      </w:r>
      <w:r>
        <w:rPr>
          <w:noProof/>
        </w:rPr>
        <w:tab/>
      </w:r>
      <w:r>
        <w:rPr>
          <w:noProof/>
        </w:rPr>
        <w:fldChar w:fldCharType="begin"/>
      </w:r>
      <w:r>
        <w:rPr>
          <w:noProof/>
        </w:rPr>
        <w:instrText xml:space="preserve"> PAGEREF _Toc528627957 \h </w:instrText>
      </w:r>
      <w:r>
        <w:rPr>
          <w:noProof/>
        </w:rPr>
      </w:r>
      <w:r>
        <w:rPr>
          <w:noProof/>
        </w:rPr>
        <w:fldChar w:fldCharType="separate"/>
      </w:r>
      <w:r>
        <w:rPr>
          <w:noProof/>
        </w:rPr>
        <w:t>1</w:t>
      </w:r>
      <w:r>
        <w:rPr>
          <w:noProof/>
        </w:rPr>
        <w:fldChar w:fldCharType="end"/>
      </w:r>
    </w:p>
    <w:p w:rsidR="00CF08C3" w:rsidRDefault="00CF08C3" w14:paraId="78743592" w14:textId="43268126">
      <w:pPr>
        <w:pStyle w:val="TOC2"/>
        <w:tabs>
          <w:tab w:val="left" w:pos="960"/>
        </w:tabs>
        <w:rPr>
          <w:rFonts w:asciiTheme="minorHAnsi" w:hAnsiTheme="minorHAnsi" w:eastAsiaTheme="minorEastAsia" w:cstheme="minorBidi"/>
          <w:noProof/>
          <w:szCs w:val="22"/>
          <w:lang w:eastAsia="ja-JP"/>
        </w:rPr>
      </w:pPr>
      <w:r w:rsidRPr="00A56F89">
        <w:rPr>
          <w:noProof/>
          <w:color w:val="000000" w:themeColor="text1"/>
        </w:rPr>
        <w:t>1.4</w:t>
      </w:r>
      <w:r>
        <w:rPr>
          <w:rFonts w:asciiTheme="minorHAnsi" w:hAnsiTheme="minorHAnsi" w:eastAsiaTheme="minorEastAsia" w:cstheme="minorBidi"/>
          <w:noProof/>
          <w:szCs w:val="22"/>
          <w:lang w:eastAsia="ja-JP"/>
        </w:rPr>
        <w:tab/>
      </w:r>
      <w:r w:rsidRPr="00A56F89">
        <w:rPr>
          <w:rFonts w:ascii="Times New Roman" w:hAnsi="Times New Roman"/>
          <w:noProof/>
          <w:color w:val="000000" w:themeColor="text1"/>
        </w:rPr>
        <w:t>Product Scope</w:t>
      </w:r>
      <w:r>
        <w:rPr>
          <w:noProof/>
        </w:rPr>
        <w:tab/>
      </w:r>
      <w:r>
        <w:rPr>
          <w:noProof/>
        </w:rPr>
        <w:fldChar w:fldCharType="begin"/>
      </w:r>
      <w:r>
        <w:rPr>
          <w:noProof/>
        </w:rPr>
        <w:instrText xml:space="preserve"> PAGEREF _Toc528627958 \h </w:instrText>
      </w:r>
      <w:r>
        <w:rPr>
          <w:noProof/>
        </w:rPr>
      </w:r>
      <w:r>
        <w:rPr>
          <w:noProof/>
        </w:rPr>
        <w:fldChar w:fldCharType="separate"/>
      </w:r>
      <w:r>
        <w:rPr>
          <w:noProof/>
        </w:rPr>
        <w:t>2</w:t>
      </w:r>
      <w:r>
        <w:rPr>
          <w:noProof/>
        </w:rPr>
        <w:fldChar w:fldCharType="end"/>
      </w:r>
    </w:p>
    <w:p w:rsidR="00CF08C3" w:rsidRDefault="00CF08C3" w14:paraId="1D3828C3" w14:textId="064375EC">
      <w:pPr>
        <w:pStyle w:val="TOC2"/>
        <w:tabs>
          <w:tab w:val="left" w:pos="960"/>
        </w:tabs>
        <w:rPr>
          <w:rFonts w:asciiTheme="minorHAnsi" w:hAnsiTheme="minorHAnsi" w:eastAsiaTheme="minorEastAsia" w:cstheme="minorBidi"/>
          <w:noProof/>
          <w:szCs w:val="22"/>
          <w:lang w:eastAsia="ja-JP"/>
        </w:rPr>
      </w:pPr>
      <w:r w:rsidRPr="00A56F89">
        <w:rPr>
          <w:noProof/>
          <w:color w:val="000000" w:themeColor="text1"/>
        </w:rPr>
        <w:t>1.5</w:t>
      </w:r>
      <w:r>
        <w:rPr>
          <w:rFonts w:asciiTheme="minorHAnsi" w:hAnsiTheme="minorHAnsi" w:eastAsiaTheme="minorEastAsia" w:cstheme="minorBidi"/>
          <w:noProof/>
          <w:szCs w:val="22"/>
          <w:lang w:eastAsia="ja-JP"/>
        </w:rPr>
        <w:tab/>
      </w:r>
      <w:r w:rsidRPr="00A56F89">
        <w:rPr>
          <w:rFonts w:ascii="Times New Roman" w:hAnsi="Times New Roman"/>
          <w:noProof/>
          <w:color w:val="000000" w:themeColor="text1"/>
        </w:rPr>
        <w:t>References</w:t>
      </w:r>
      <w:r>
        <w:rPr>
          <w:noProof/>
        </w:rPr>
        <w:tab/>
      </w:r>
      <w:r>
        <w:rPr>
          <w:noProof/>
        </w:rPr>
        <w:fldChar w:fldCharType="begin"/>
      </w:r>
      <w:r>
        <w:rPr>
          <w:noProof/>
        </w:rPr>
        <w:instrText xml:space="preserve"> PAGEREF _Toc528627959 \h </w:instrText>
      </w:r>
      <w:r>
        <w:rPr>
          <w:noProof/>
        </w:rPr>
      </w:r>
      <w:r>
        <w:rPr>
          <w:noProof/>
        </w:rPr>
        <w:fldChar w:fldCharType="separate"/>
      </w:r>
      <w:r>
        <w:rPr>
          <w:noProof/>
        </w:rPr>
        <w:t>2</w:t>
      </w:r>
      <w:r>
        <w:rPr>
          <w:noProof/>
        </w:rPr>
        <w:fldChar w:fldCharType="end"/>
      </w:r>
    </w:p>
    <w:p w:rsidR="00CF08C3" w:rsidRDefault="00CF08C3" w14:paraId="0E808B19" w14:textId="05AF32A6">
      <w:pPr>
        <w:pStyle w:val="TOC1"/>
        <w:rPr>
          <w:rFonts w:asciiTheme="minorHAnsi" w:hAnsiTheme="minorHAnsi" w:eastAsiaTheme="minorEastAsia" w:cstheme="minorBidi"/>
          <w:b w:val="0"/>
          <w:sz w:val="22"/>
          <w:szCs w:val="22"/>
          <w:lang w:eastAsia="ja-JP"/>
        </w:rPr>
      </w:pPr>
      <w:r w:rsidRPr="00A56F89">
        <w:rPr>
          <w:color w:val="000000" w:themeColor="text1"/>
        </w:rPr>
        <w:t>2.</w:t>
      </w:r>
      <w:r>
        <w:rPr>
          <w:rFonts w:asciiTheme="minorHAnsi" w:hAnsiTheme="minorHAnsi" w:eastAsiaTheme="minorEastAsia" w:cstheme="minorBidi"/>
          <w:b w:val="0"/>
          <w:sz w:val="22"/>
          <w:szCs w:val="22"/>
          <w:lang w:eastAsia="ja-JP"/>
        </w:rPr>
        <w:tab/>
      </w:r>
      <w:r w:rsidRPr="00A56F89">
        <w:rPr>
          <w:rFonts w:ascii="Times New Roman" w:hAnsi="Times New Roman"/>
          <w:color w:val="000000"/>
        </w:rPr>
        <w:t>Overall Description</w:t>
      </w:r>
      <w:r>
        <w:tab/>
      </w:r>
      <w:r>
        <w:fldChar w:fldCharType="begin"/>
      </w:r>
      <w:r>
        <w:instrText xml:space="preserve"> PAGEREF _Toc528627963 \h </w:instrText>
      </w:r>
      <w:r>
        <w:fldChar w:fldCharType="separate"/>
      </w:r>
      <w:r>
        <w:t>2</w:t>
      </w:r>
      <w:r>
        <w:fldChar w:fldCharType="end"/>
      </w:r>
    </w:p>
    <w:p w:rsidR="00CF08C3" w:rsidRDefault="00CF08C3" w14:paraId="7464F1C8" w14:textId="094ECABB">
      <w:pPr>
        <w:pStyle w:val="TOC2"/>
        <w:tabs>
          <w:tab w:val="left" w:pos="960"/>
        </w:tabs>
        <w:rPr>
          <w:rFonts w:asciiTheme="minorHAnsi" w:hAnsiTheme="minorHAnsi" w:eastAsiaTheme="minorEastAsia" w:cstheme="minorBidi"/>
          <w:noProof/>
          <w:szCs w:val="22"/>
          <w:lang w:eastAsia="ja-JP"/>
        </w:rPr>
      </w:pPr>
      <w:r w:rsidRPr="00A56F89">
        <w:rPr>
          <w:noProof/>
          <w:color w:val="000000" w:themeColor="text1"/>
        </w:rPr>
        <w:t>2.1</w:t>
      </w:r>
      <w:r>
        <w:rPr>
          <w:rFonts w:asciiTheme="minorHAnsi" w:hAnsiTheme="minorHAnsi" w:eastAsiaTheme="minorEastAsia" w:cstheme="minorBidi"/>
          <w:noProof/>
          <w:szCs w:val="22"/>
          <w:lang w:eastAsia="ja-JP"/>
        </w:rPr>
        <w:tab/>
      </w:r>
      <w:r w:rsidRPr="00A56F89">
        <w:rPr>
          <w:rFonts w:ascii="Times New Roman" w:hAnsi="Times New Roman"/>
          <w:noProof/>
          <w:color w:val="000000" w:themeColor="text1"/>
        </w:rPr>
        <w:t>Product Perspective</w:t>
      </w:r>
      <w:r>
        <w:rPr>
          <w:noProof/>
        </w:rPr>
        <w:tab/>
      </w:r>
      <w:r>
        <w:rPr>
          <w:noProof/>
        </w:rPr>
        <w:fldChar w:fldCharType="begin"/>
      </w:r>
      <w:r>
        <w:rPr>
          <w:noProof/>
        </w:rPr>
        <w:instrText xml:space="preserve"> PAGEREF _Toc528627964 \h </w:instrText>
      </w:r>
      <w:r>
        <w:rPr>
          <w:noProof/>
        </w:rPr>
      </w:r>
      <w:r>
        <w:rPr>
          <w:noProof/>
        </w:rPr>
        <w:fldChar w:fldCharType="separate"/>
      </w:r>
      <w:r>
        <w:rPr>
          <w:noProof/>
        </w:rPr>
        <w:t>2</w:t>
      </w:r>
      <w:r>
        <w:rPr>
          <w:noProof/>
        </w:rPr>
        <w:fldChar w:fldCharType="end"/>
      </w:r>
    </w:p>
    <w:p w:rsidR="00CF08C3" w:rsidRDefault="00CF08C3" w14:paraId="5F9C6C3B" w14:textId="193BED6A">
      <w:pPr>
        <w:pStyle w:val="TOC2"/>
        <w:tabs>
          <w:tab w:val="left" w:pos="960"/>
        </w:tabs>
        <w:rPr>
          <w:rFonts w:asciiTheme="minorHAnsi" w:hAnsiTheme="minorHAnsi" w:eastAsiaTheme="minorEastAsia" w:cstheme="minorBidi"/>
          <w:noProof/>
          <w:szCs w:val="22"/>
          <w:lang w:eastAsia="ja-JP"/>
        </w:rPr>
      </w:pPr>
      <w:r w:rsidRPr="00A56F89">
        <w:rPr>
          <w:noProof/>
          <w:color w:val="000000" w:themeColor="text1"/>
        </w:rPr>
        <w:t>2.2</w:t>
      </w:r>
      <w:r>
        <w:rPr>
          <w:rFonts w:asciiTheme="minorHAnsi" w:hAnsiTheme="minorHAnsi" w:eastAsiaTheme="minorEastAsia" w:cstheme="minorBidi"/>
          <w:noProof/>
          <w:szCs w:val="22"/>
          <w:lang w:eastAsia="ja-JP"/>
        </w:rPr>
        <w:tab/>
      </w:r>
      <w:r w:rsidRPr="00A56F89">
        <w:rPr>
          <w:rFonts w:ascii="Times New Roman" w:hAnsi="Times New Roman"/>
          <w:noProof/>
          <w:color w:val="000000" w:themeColor="text1"/>
        </w:rPr>
        <w:t>Product Functions</w:t>
      </w:r>
      <w:r>
        <w:rPr>
          <w:noProof/>
        </w:rPr>
        <w:tab/>
      </w:r>
      <w:r>
        <w:rPr>
          <w:noProof/>
        </w:rPr>
        <w:fldChar w:fldCharType="begin"/>
      </w:r>
      <w:r>
        <w:rPr>
          <w:noProof/>
        </w:rPr>
        <w:instrText xml:space="preserve"> PAGEREF _Toc528627965 \h </w:instrText>
      </w:r>
      <w:r>
        <w:rPr>
          <w:noProof/>
        </w:rPr>
      </w:r>
      <w:r>
        <w:rPr>
          <w:noProof/>
        </w:rPr>
        <w:fldChar w:fldCharType="separate"/>
      </w:r>
      <w:r>
        <w:rPr>
          <w:noProof/>
        </w:rPr>
        <w:t>2</w:t>
      </w:r>
      <w:r>
        <w:rPr>
          <w:noProof/>
        </w:rPr>
        <w:fldChar w:fldCharType="end"/>
      </w:r>
    </w:p>
    <w:p w:rsidR="00CF08C3" w:rsidRDefault="00CF08C3" w14:paraId="0EF106E7" w14:textId="3CFA8E29">
      <w:pPr>
        <w:pStyle w:val="TOC2"/>
        <w:tabs>
          <w:tab w:val="left" w:pos="960"/>
        </w:tabs>
        <w:rPr>
          <w:rFonts w:asciiTheme="minorHAnsi" w:hAnsiTheme="minorHAnsi" w:eastAsiaTheme="minorEastAsia" w:cstheme="minorBidi"/>
          <w:noProof/>
          <w:szCs w:val="22"/>
          <w:lang w:eastAsia="ja-JP"/>
        </w:rPr>
      </w:pPr>
      <w:r w:rsidRPr="00A56F89">
        <w:rPr>
          <w:noProof/>
          <w:color w:val="000000" w:themeColor="text1"/>
        </w:rPr>
        <w:t>2.3</w:t>
      </w:r>
      <w:r>
        <w:rPr>
          <w:rFonts w:asciiTheme="minorHAnsi" w:hAnsiTheme="minorHAnsi" w:eastAsiaTheme="minorEastAsia" w:cstheme="minorBidi"/>
          <w:noProof/>
          <w:szCs w:val="22"/>
          <w:lang w:eastAsia="ja-JP"/>
        </w:rPr>
        <w:tab/>
      </w:r>
      <w:r w:rsidRPr="00A56F89">
        <w:rPr>
          <w:rFonts w:ascii="Times New Roman" w:hAnsi="Times New Roman"/>
          <w:noProof/>
          <w:color w:val="000000"/>
        </w:rPr>
        <w:t>User Classes and Characteristics</w:t>
      </w:r>
      <w:r>
        <w:rPr>
          <w:noProof/>
        </w:rPr>
        <w:tab/>
      </w:r>
      <w:r>
        <w:rPr>
          <w:noProof/>
        </w:rPr>
        <w:fldChar w:fldCharType="begin"/>
      </w:r>
      <w:r>
        <w:rPr>
          <w:noProof/>
        </w:rPr>
        <w:instrText xml:space="preserve"> PAGEREF _Toc528627988 \h </w:instrText>
      </w:r>
      <w:r>
        <w:rPr>
          <w:noProof/>
        </w:rPr>
      </w:r>
      <w:r>
        <w:rPr>
          <w:noProof/>
        </w:rPr>
        <w:fldChar w:fldCharType="separate"/>
      </w:r>
      <w:r>
        <w:rPr>
          <w:noProof/>
        </w:rPr>
        <w:t>2</w:t>
      </w:r>
      <w:r>
        <w:rPr>
          <w:noProof/>
        </w:rPr>
        <w:fldChar w:fldCharType="end"/>
      </w:r>
    </w:p>
    <w:p w:rsidR="00CF08C3" w:rsidRDefault="00CF08C3" w14:paraId="4FA27BDF" w14:textId="309A12B1">
      <w:pPr>
        <w:pStyle w:val="TOC2"/>
        <w:tabs>
          <w:tab w:val="left" w:pos="960"/>
        </w:tabs>
        <w:rPr>
          <w:rFonts w:asciiTheme="minorHAnsi" w:hAnsiTheme="minorHAnsi" w:eastAsiaTheme="minorEastAsia" w:cstheme="minorBidi"/>
          <w:noProof/>
          <w:szCs w:val="22"/>
          <w:lang w:eastAsia="ja-JP"/>
        </w:rPr>
      </w:pPr>
      <w:r w:rsidRPr="00A56F89">
        <w:rPr>
          <w:noProof/>
          <w:color w:val="000000" w:themeColor="text1"/>
        </w:rPr>
        <w:t>2.4</w:t>
      </w:r>
      <w:r>
        <w:rPr>
          <w:rFonts w:asciiTheme="minorHAnsi" w:hAnsiTheme="minorHAnsi" w:eastAsiaTheme="minorEastAsia" w:cstheme="minorBidi"/>
          <w:noProof/>
          <w:szCs w:val="22"/>
          <w:lang w:eastAsia="ja-JP"/>
        </w:rPr>
        <w:tab/>
      </w:r>
      <w:r w:rsidRPr="00A56F89">
        <w:rPr>
          <w:rFonts w:ascii="Times New Roman" w:hAnsi="Times New Roman"/>
          <w:noProof/>
          <w:color w:val="000000" w:themeColor="text1"/>
        </w:rPr>
        <w:t>Operating Environment</w:t>
      </w:r>
      <w:r>
        <w:rPr>
          <w:noProof/>
        </w:rPr>
        <w:tab/>
      </w:r>
      <w:r>
        <w:rPr>
          <w:noProof/>
        </w:rPr>
        <w:fldChar w:fldCharType="begin"/>
      </w:r>
      <w:r>
        <w:rPr>
          <w:noProof/>
        </w:rPr>
        <w:instrText xml:space="preserve"> PAGEREF _Toc528627989 \h </w:instrText>
      </w:r>
      <w:r>
        <w:rPr>
          <w:noProof/>
        </w:rPr>
      </w:r>
      <w:r>
        <w:rPr>
          <w:noProof/>
        </w:rPr>
        <w:fldChar w:fldCharType="separate"/>
      </w:r>
      <w:r>
        <w:rPr>
          <w:noProof/>
        </w:rPr>
        <w:t>3</w:t>
      </w:r>
      <w:r>
        <w:rPr>
          <w:noProof/>
        </w:rPr>
        <w:fldChar w:fldCharType="end"/>
      </w:r>
    </w:p>
    <w:p w:rsidR="00CF08C3" w:rsidRDefault="00CF08C3" w14:paraId="2776FD72" w14:textId="107C4C11">
      <w:pPr>
        <w:pStyle w:val="TOC2"/>
        <w:tabs>
          <w:tab w:val="left" w:pos="960"/>
        </w:tabs>
        <w:rPr>
          <w:rFonts w:asciiTheme="minorHAnsi" w:hAnsiTheme="minorHAnsi" w:eastAsiaTheme="minorEastAsia" w:cstheme="minorBidi"/>
          <w:noProof/>
          <w:szCs w:val="22"/>
          <w:lang w:eastAsia="ja-JP"/>
        </w:rPr>
      </w:pPr>
      <w:r w:rsidRPr="00A56F89">
        <w:rPr>
          <w:noProof/>
          <w:color w:val="000000" w:themeColor="text1"/>
        </w:rPr>
        <w:t>2.5</w:t>
      </w:r>
      <w:r>
        <w:rPr>
          <w:rFonts w:asciiTheme="minorHAnsi" w:hAnsiTheme="minorHAnsi" w:eastAsiaTheme="minorEastAsia" w:cstheme="minorBidi"/>
          <w:noProof/>
          <w:szCs w:val="22"/>
          <w:lang w:eastAsia="ja-JP"/>
        </w:rPr>
        <w:tab/>
      </w:r>
      <w:r w:rsidRPr="00A56F89">
        <w:rPr>
          <w:rFonts w:ascii="Times New Roman" w:hAnsi="Times New Roman"/>
          <w:noProof/>
          <w:color w:val="000000" w:themeColor="text1"/>
        </w:rPr>
        <w:t>Design and Implementation Constraints</w:t>
      </w:r>
      <w:r>
        <w:rPr>
          <w:noProof/>
        </w:rPr>
        <w:tab/>
      </w:r>
      <w:r>
        <w:rPr>
          <w:noProof/>
        </w:rPr>
        <w:fldChar w:fldCharType="begin"/>
      </w:r>
      <w:r>
        <w:rPr>
          <w:noProof/>
        </w:rPr>
        <w:instrText xml:space="preserve"> PAGEREF _Toc528627990 \h </w:instrText>
      </w:r>
      <w:r>
        <w:rPr>
          <w:noProof/>
        </w:rPr>
      </w:r>
      <w:r>
        <w:rPr>
          <w:noProof/>
        </w:rPr>
        <w:fldChar w:fldCharType="separate"/>
      </w:r>
      <w:r>
        <w:rPr>
          <w:noProof/>
        </w:rPr>
        <w:t>3</w:t>
      </w:r>
      <w:r>
        <w:rPr>
          <w:noProof/>
        </w:rPr>
        <w:fldChar w:fldCharType="end"/>
      </w:r>
    </w:p>
    <w:p w:rsidR="00CF08C3" w:rsidRDefault="00CF08C3" w14:paraId="1AE5B351" w14:textId="28B5D992">
      <w:pPr>
        <w:pStyle w:val="TOC2"/>
        <w:tabs>
          <w:tab w:val="left" w:pos="960"/>
        </w:tabs>
        <w:rPr>
          <w:rFonts w:asciiTheme="minorHAnsi" w:hAnsiTheme="minorHAnsi" w:eastAsiaTheme="minorEastAsia" w:cstheme="minorBidi"/>
          <w:noProof/>
          <w:szCs w:val="22"/>
          <w:lang w:eastAsia="ja-JP"/>
        </w:rPr>
      </w:pPr>
      <w:r w:rsidRPr="00A56F89">
        <w:rPr>
          <w:noProof/>
          <w:color w:val="000000" w:themeColor="text1"/>
        </w:rPr>
        <w:t>2.6</w:t>
      </w:r>
      <w:r>
        <w:rPr>
          <w:rFonts w:asciiTheme="minorHAnsi" w:hAnsiTheme="minorHAnsi" w:eastAsiaTheme="minorEastAsia" w:cstheme="minorBidi"/>
          <w:noProof/>
          <w:szCs w:val="22"/>
          <w:lang w:eastAsia="ja-JP"/>
        </w:rPr>
        <w:tab/>
      </w:r>
      <w:r w:rsidRPr="00A56F89">
        <w:rPr>
          <w:rFonts w:ascii="Times New Roman" w:hAnsi="Times New Roman"/>
          <w:noProof/>
          <w:color w:val="000000" w:themeColor="text1"/>
        </w:rPr>
        <w:t>User Documentation</w:t>
      </w:r>
      <w:r>
        <w:rPr>
          <w:noProof/>
        </w:rPr>
        <w:tab/>
      </w:r>
      <w:r>
        <w:rPr>
          <w:noProof/>
        </w:rPr>
        <w:fldChar w:fldCharType="begin"/>
      </w:r>
      <w:r>
        <w:rPr>
          <w:noProof/>
        </w:rPr>
        <w:instrText xml:space="preserve"> PAGEREF _Toc528627991 \h </w:instrText>
      </w:r>
      <w:r>
        <w:rPr>
          <w:noProof/>
        </w:rPr>
      </w:r>
      <w:r>
        <w:rPr>
          <w:noProof/>
        </w:rPr>
        <w:fldChar w:fldCharType="separate"/>
      </w:r>
      <w:r>
        <w:rPr>
          <w:noProof/>
        </w:rPr>
        <w:t>3</w:t>
      </w:r>
      <w:r>
        <w:rPr>
          <w:noProof/>
        </w:rPr>
        <w:fldChar w:fldCharType="end"/>
      </w:r>
    </w:p>
    <w:p w:rsidR="00CF08C3" w:rsidRDefault="00CF08C3" w14:paraId="791CE70A" w14:textId="6579E648">
      <w:pPr>
        <w:pStyle w:val="TOC2"/>
        <w:tabs>
          <w:tab w:val="left" w:pos="960"/>
        </w:tabs>
        <w:rPr>
          <w:rFonts w:asciiTheme="minorHAnsi" w:hAnsiTheme="minorHAnsi" w:eastAsiaTheme="minorEastAsia" w:cstheme="minorBidi"/>
          <w:noProof/>
          <w:szCs w:val="22"/>
          <w:lang w:eastAsia="ja-JP"/>
        </w:rPr>
      </w:pPr>
      <w:r w:rsidRPr="00A56F89">
        <w:rPr>
          <w:noProof/>
          <w:color w:val="000000" w:themeColor="text1"/>
        </w:rPr>
        <w:t>2.7</w:t>
      </w:r>
      <w:r>
        <w:rPr>
          <w:rFonts w:asciiTheme="minorHAnsi" w:hAnsiTheme="minorHAnsi" w:eastAsiaTheme="minorEastAsia" w:cstheme="minorBidi"/>
          <w:noProof/>
          <w:szCs w:val="22"/>
          <w:lang w:eastAsia="ja-JP"/>
        </w:rPr>
        <w:tab/>
      </w:r>
      <w:r w:rsidRPr="00A56F89">
        <w:rPr>
          <w:rFonts w:ascii="Times New Roman" w:hAnsi="Times New Roman"/>
          <w:noProof/>
          <w:color w:val="000000" w:themeColor="text1"/>
        </w:rPr>
        <w:t>Assumptions and Dependencies</w:t>
      </w:r>
      <w:r>
        <w:rPr>
          <w:noProof/>
        </w:rPr>
        <w:tab/>
      </w:r>
      <w:r>
        <w:rPr>
          <w:noProof/>
        </w:rPr>
        <w:fldChar w:fldCharType="begin"/>
      </w:r>
      <w:r>
        <w:rPr>
          <w:noProof/>
        </w:rPr>
        <w:instrText xml:space="preserve"> PAGEREF _Toc528627992 \h </w:instrText>
      </w:r>
      <w:r>
        <w:rPr>
          <w:noProof/>
        </w:rPr>
      </w:r>
      <w:r>
        <w:rPr>
          <w:noProof/>
        </w:rPr>
        <w:fldChar w:fldCharType="separate"/>
      </w:r>
      <w:r>
        <w:rPr>
          <w:noProof/>
        </w:rPr>
        <w:t>3</w:t>
      </w:r>
      <w:r>
        <w:rPr>
          <w:noProof/>
        </w:rPr>
        <w:fldChar w:fldCharType="end"/>
      </w:r>
    </w:p>
    <w:p w:rsidR="00CF08C3" w:rsidRDefault="00CF08C3" w14:paraId="64D868CF" w14:textId="069033E4">
      <w:pPr>
        <w:pStyle w:val="TOC1"/>
        <w:rPr>
          <w:rFonts w:asciiTheme="minorHAnsi" w:hAnsiTheme="minorHAnsi" w:eastAsiaTheme="minorEastAsia" w:cstheme="minorBidi"/>
          <w:b w:val="0"/>
          <w:sz w:val="22"/>
          <w:szCs w:val="22"/>
          <w:lang w:eastAsia="ja-JP"/>
        </w:rPr>
      </w:pPr>
      <w:r w:rsidRPr="00A56F89">
        <w:rPr>
          <w:color w:val="000000" w:themeColor="text1"/>
        </w:rPr>
        <w:t>3.</w:t>
      </w:r>
      <w:r>
        <w:rPr>
          <w:rFonts w:asciiTheme="minorHAnsi" w:hAnsiTheme="minorHAnsi" w:eastAsiaTheme="minorEastAsia" w:cstheme="minorBidi"/>
          <w:b w:val="0"/>
          <w:sz w:val="22"/>
          <w:szCs w:val="22"/>
          <w:lang w:eastAsia="ja-JP"/>
        </w:rPr>
        <w:tab/>
      </w:r>
      <w:r w:rsidRPr="00A56F89">
        <w:rPr>
          <w:rFonts w:ascii="Times New Roman" w:hAnsi="Times New Roman"/>
          <w:color w:val="000000" w:themeColor="text1"/>
        </w:rPr>
        <w:t>External Interface Requirements</w:t>
      </w:r>
      <w:r>
        <w:tab/>
      </w:r>
      <w:r>
        <w:fldChar w:fldCharType="begin"/>
      </w:r>
      <w:r>
        <w:instrText xml:space="preserve"> PAGEREF _Toc528627994 \h </w:instrText>
      </w:r>
      <w:r>
        <w:fldChar w:fldCharType="separate"/>
      </w:r>
      <w:r>
        <w:t>3</w:t>
      </w:r>
      <w:r>
        <w:fldChar w:fldCharType="end"/>
      </w:r>
    </w:p>
    <w:p w:rsidR="00CF08C3" w:rsidRDefault="00CF08C3" w14:paraId="5D39C8E8" w14:textId="3A891DFA">
      <w:pPr>
        <w:pStyle w:val="TOC2"/>
        <w:tabs>
          <w:tab w:val="left" w:pos="960"/>
        </w:tabs>
        <w:rPr>
          <w:rFonts w:asciiTheme="minorHAnsi" w:hAnsiTheme="minorHAnsi" w:eastAsiaTheme="minorEastAsia" w:cstheme="minorBidi"/>
          <w:noProof/>
          <w:szCs w:val="22"/>
          <w:lang w:eastAsia="ja-JP"/>
        </w:rPr>
      </w:pPr>
      <w:r w:rsidRPr="00A56F89">
        <w:rPr>
          <w:noProof/>
          <w:color w:val="000000" w:themeColor="text1"/>
        </w:rPr>
        <w:t>3.1</w:t>
      </w:r>
      <w:r>
        <w:rPr>
          <w:rFonts w:asciiTheme="minorHAnsi" w:hAnsiTheme="minorHAnsi" w:eastAsiaTheme="minorEastAsia" w:cstheme="minorBidi"/>
          <w:noProof/>
          <w:szCs w:val="22"/>
          <w:lang w:eastAsia="ja-JP"/>
        </w:rPr>
        <w:tab/>
      </w:r>
      <w:r w:rsidRPr="00A56F89">
        <w:rPr>
          <w:rFonts w:ascii="Times New Roman" w:hAnsi="Times New Roman"/>
          <w:noProof/>
          <w:color w:val="000000" w:themeColor="text1"/>
        </w:rPr>
        <w:t>User Interfaces</w:t>
      </w:r>
      <w:r>
        <w:rPr>
          <w:noProof/>
        </w:rPr>
        <w:tab/>
      </w:r>
      <w:r>
        <w:rPr>
          <w:noProof/>
        </w:rPr>
        <w:fldChar w:fldCharType="begin"/>
      </w:r>
      <w:r>
        <w:rPr>
          <w:noProof/>
        </w:rPr>
        <w:instrText xml:space="preserve"> PAGEREF _Toc528627995 \h </w:instrText>
      </w:r>
      <w:r>
        <w:rPr>
          <w:noProof/>
        </w:rPr>
      </w:r>
      <w:r>
        <w:rPr>
          <w:noProof/>
        </w:rPr>
        <w:fldChar w:fldCharType="separate"/>
      </w:r>
      <w:r>
        <w:rPr>
          <w:noProof/>
        </w:rPr>
        <w:t>3</w:t>
      </w:r>
      <w:r>
        <w:rPr>
          <w:noProof/>
        </w:rPr>
        <w:fldChar w:fldCharType="end"/>
      </w:r>
    </w:p>
    <w:p w:rsidR="00CF08C3" w:rsidRDefault="00CF08C3" w14:paraId="0CDD41DA" w14:textId="71504ED1">
      <w:pPr>
        <w:pStyle w:val="TOC1"/>
        <w:rPr>
          <w:rFonts w:asciiTheme="minorHAnsi" w:hAnsiTheme="minorHAnsi" w:eastAsiaTheme="minorEastAsia" w:cstheme="minorBidi"/>
          <w:b w:val="0"/>
          <w:sz w:val="22"/>
          <w:szCs w:val="22"/>
          <w:lang w:eastAsia="ja-JP"/>
        </w:rPr>
      </w:pPr>
      <w:r w:rsidRPr="00A56F89">
        <w:rPr>
          <w:color w:val="000000" w:themeColor="text1"/>
        </w:rPr>
        <w:t>4.</w:t>
      </w:r>
      <w:r>
        <w:rPr>
          <w:rFonts w:asciiTheme="minorHAnsi" w:hAnsiTheme="minorHAnsi" w:eastAsiaTheme="minorEastAsia" w:cstheme="minorBidi"/>
          <w:b w:val="0"/>
          <w:sz w:val="22"/>
          <w:szCs w:val="22"/>
          <w:lang w:eastAsia="ja-JP"/>
        </w:rPr>
        <w:tab/>
      </w:r>
      <w:r w:rsidRPr="00A56F89">
        <w:rPr>
          <w:rFonts w:ascii="Times New Roman" w:hAnsi="Times New Roman"/>
          <w:color w:val="000000" w:themeColor="text1"/>
        </w:rPr>
        <w:t>System Features</w:t>
      </w:r>
      <w:r>
        <w:tab/>
      </w:r>
      <w:r>
        <w:fldChar w:fldCharType="begin"/>
      </w:r>
      <w:r>
        <w:instrText xml:space="preserve"> PAGEREF _Toc528627996 \h </w:instrText>
      </w:r>
      <w:r>
        <w:fldChar w:fldCharType="separate"/>
      </w:r>
      <w:r>
        <w:t>4</w:t>
      </w:r>
      <w:r>
        <w:fldChar w:fldCharType="end"/>
      </w:r>
    </w:p>
    <w:p w:rsidR="00CF08C3" w:rsidRDefault="00CF08C3" w14:paraId="1F340C4F" w14:textId="09F37AFB">
      <w:pPr>
        <w:pStyle w:val="TOC2"/>
        <w:tabs>
          <w:tab w:val="left" w:pos="960"/>
        </w:tabs>
        <w:rPr>
          <w:rFonts w:asciiTheme="minorHAnsi" w:hAnsiTheme="minorHAnsi" w:eastAsiaTheme="minorEastAsia" w:cstheme="minorBidi"/>
          <w:noProof/>
          <w:szCs w:val="22"/>
          <w:lang w:eastAsia="ja-JP"/>
        </w:rPr>
      </w:pPr>
      <w:r w:rsidRPr="00A56F89">
        <w:rPr>
          <w:noProof/>
          <w:color w:val="000000" w:themeColor="text1"/>
        </w:rPr>
        <w:t>4.1</w:t>
      </w:r>
      <w:r>
        <w:rPr>
          <w:rFonts w:asciiTheme="minorHAnsi" w:hAnsiTheme="minorHAnsi" w:eastAsiaTheme="minorEastAsia" w:cstheme="minorBidi"/>
          <w:noProof/>
          <w:szCs w:val="22"/>
          <w:lang w:eastAsia="ja-JP"/>
        </w:rPr>
        <w:tab/>
      </w:r>
      <w:r w:rsidRPr="00A56F89">
        <w:rPr>
          <w:rFonts w:ascii="Times New Roman" w:hAnsi="Times New Roman"/>
          <w:noProof/>
          <w:color w:val="000000"/>
        </w:rPr>
        <w:t>Game-Play</w:t>
      </w:r>
      <w:r>
        <w:rPr>
          <w:noProof/>
        </w:rPr>
        <w:tab/>
      </w:r>
      <w:r>
        <w:rPr>
          <w:noProof/>
        </w:rPr>
        <w:fldChar w:fldCharType="begin"/>
      </w:r>
      <w:r>
        <w:rPr>
          <w:noProof/>
        </w:rPr>
        <w:instrText xml:space="preserve"> PAGEREF _Toc528627997 \h </w:instrText>
      </w:r>
      <w:r>
        <w:rPr>
          <w:noProof/>
        </w:rPr>
      </w:r>
      <w:r>
        <w:rPr>
          <w:noProof/>
        </w:rPr>
        <w:fldChar w:fldCharType="separate"/>
      </w:r>
      <w:r>
        <w:rPr>
          <w:noProof/>
        </w:rPr>
        <w:t>4</w:t>
      </w:r>
      <w:r>
        <w:rPr>
          <w:noProof/>
        </w:rPr>
        <w:fldChar w:fldCharType="end"/>
      </w:r>
    </w:p>
    <w:p w:rsidR="00CF08C3" w:rsidRDefault="00CF08C3" w14:paraId="2AC8EA73" w14:textId="753EE350">
      <w:pPr>
        <w:pStyle w:val="TOC2"/>
        <w:tabs>
          <w:tab w:val="left" w:pos="960"/>
        </w:tabs>
        <w:rPr>
          <w:rFonts w:asciiTheme="minorHAnsi" w:hAnsiTheme="minorHAnsi" w:eastAsiaTheme="minorEastAsia" w:cstheme="minorBidi"/>
          <w:noProof/>
          <w:szCs w:val="22"/>
          <w:lang w:eastAsia="ja-JP"/>
        </w:rPr>
      </w:pPr>
      <w:r w:rsidRPr="00A56F89">
        <w:rPr>
          <w:noProof/>
          <w:color w:val="000000" w:themeColor="text1"/>
        </w:rPr>
        <w:t>4.2</w:t>
      </w:r>
      <w:r>
        <w:rPr>
          <w:rFonts w:asciiTheme="minorHAnsi" w:hAnsiTheme="minorHAnsi" w:eastAsiaTheme="minorEastAsia" w:cstheme="minorBidi"/>
          <w:noProof/>
          <w:szCs w:val="22"/>
          <w:lang w:eastAsia="ja-JP"/>
        </w:rPr>
        <w:tab/>
      </w:r>
      <w:r w:rsidRPr="00A56F89">
        <w:rPr>
          <w:rFonts w:ascii="Times New Roman" w:hAnsi="Times New Roman"/>
          <w:noProof/>
          <w:color w:val="000000"/>
        </w:rPr>
        <w:t>AI Implementation</w:t>
      </w:r>
      <w:r>
        <w:rPr>
          <w:noProof/>
        </w:rPr>
        <w:tab/>
      </w:r>
      <w:r>
        <w:rPr>
          <w:noProof/>
        </w:rPr>
        <w:fldChar w:fldCharType="begin"/>
      </w:r>
      <w:r>
        <w:rPr>
          <w:noProof/>
        </w:rPr>
        <w:instrText xml:space="preserve"> PAGEREF _Toc528627999 \h </w:instrText>
      </w:r>
      <w:r>
        <w:rPr>
          <w:noProof/>
        </w:rPr>
      </w:r>
      <w:r>
        <w:rPr>
          <w:noProof/>
        </w:rPr>
        <w:fldChar w:fldCharType="separate"/>
      </w:r>
      <w:r>
        <w:rPr>
          <w:noProof/>
        </w:rPr>
        <w:t>6</w:t>
      </w:r>
      <w:r>
        <w:rPr>
          <w:noProof/>
        </w:rPr>
        <w:fldChar w:fldCharType="end"/>
      </w:r>
    </w:p>
    <w:p w:rsidR="00CF08C3" w:rsidRDefault="00CF08C3" w14:paraId="78D6F6A5" w14:textId="7B1E32F8">
      <w:pPr>
        <w:pStyle w:val="TOC2"/>
        <w:tabs>
          <w:tab w:val="left" w:pos="960"/>
        </w:tabs>
        <w:rPr>
          <w:rFonts w:asciiTheme="minorHAnsi" w:hAnsiTheme="minorHAnsi" w:eastAsiaTheme="minorEastAsia" w:cstheme="minorBidi"/>
          <w:noProof/>
          <w:szCs w:val="22"/>
          <w:lang w:eastAsia="ja-JP"/>
        </w:rPr>
      </w:pPr>
      <w:r w:rsidRPr="00A56F89">
        <w:rPr>
          <w:noProof/>
          <w:color w:val="000000" w:themeColor="text1"/>
        </w:rPr>
        <w:t>4.3</w:t>
      </w:r>
      <w:r>
        <w:rPr>
          <w:rFonts w:asciiTheme="minorHAnsi" w:hAnsiTheme="minorHAnsi" w:eastAsiaTheme="minorEastAsia" w:cstheme="minorBidi"/>
          <w:noProof/>
          <w:szCs w:val="22"/>
          <w:lang w:eastAsia="ja-JP"/>
        </w:rPr>
        <w:tab/>
      </w:r>
      <w:r w:rsidRPr="00A56F89">
        <w:rPr>
          <w:rFonts w:ascii="Times New Roman" w:hAnsi="Times New Roman"/>
          <w:noProof/>
          <w:color w:val="000000" w:themeColor="text1"/>
        </w:rPr>
        <w:t>Rule Enforcement</w:t>
      </w:r>
      <w:r>
        <w:rPr>
          <w:noProof/>
        </w:rPr>
        <w:tab/>
      </w:r>
      <w:r>
        <w:rPr>
          <w:noProof/>
        </w:rPr>
        <w:fldChar w:fldCharType="begin"/>
      </w:r>
      <w:r>
        <w:rPr>
          <w:noProof/>
        </w:rPr>
        <w:instrText xml:space="preserve"> PAGEREF _Toc528628000 \h </w:instrText>
      </w:r>
      <w:r>
        <w:rPr>
          <w:noProof/>
        </w:rPr>
      </w:r>
      <w:r>
        <w:rPr>
          <w:noProof/>
        </w:rPr>
        <w:fldChar w:fldCharType="separate"/>
      </w:r>
      <w:r>
        <w:rPr>
          <w:noProof/>
        </w:rPr>
        <w:t>6</w:t>
      </w:r>
      <w:r>
        <w:rPr>
          <w:noProof/>
        </w:rPr>
        <w:fldChar w:fldCharType="end"/>
      </w:r>
    </w:p>
    <w:p w:rsidR="00CF08C3" w:rsidRDefault="00CF08C3" w14:paraId="69C112F9" w14:textId="3DAF374D">
      <w:pPr>
        <w:pStyle w:val="TOC2"/>
        <w:rPr>
          <w:rFonts w:asciiTheme="minorHAnsi" w:hAnsiTheme="minorHAnsi" w:eastAsiaTheme="minorEastAsia" w:cstheme="minorBidi"/>
          <w:noProof/>
          <w:szCs w:val="22"/>
          <w:lang w:eastAsia="ja-JP"/>
        </w:rPr>
      </w:pPr>
      <w:r w:rsidRPr="00A56F89">
        <w:rPr>
          <w:rFonts w:ascii="Times New Roman" w:hAnsi="Times New Roman"/>
          <w:noProof/>
          <w:color w:val="000000" w:themeColor="text1"/>
        </w:rPr>
        <w:t>4.4       Night Mode</w:t>
      </w:r>
      <w:r>
        <w:rPr>
          <w:noProof/>
        </w:rPr>
        <w:tab/>
      </w:r>
      <w:r>
        <w:rPr>
          <w:noProof/>
        </w:rPr>
        <w:fldChar w:fldCharType="begin"/>
      </w:r>
      <w:r>
        <w:rPr>
          <w:noProof/>
        </w:rPr>
        <w:instrText xml:space="preserve"> PAGEREF _Toc528628001 \h </w:instrText>
      </w:r>
      <w:r>
        <w:rPr>
          <w:noProof/>
        </w:rPr>
      </w:r>
      <w:r>
        <w:rPr>
          <w:noProof/>
        </w:rPr>
        <w:fldChar w:fldCharType="separate"/>
      </w:r>
      <w:r>
        <w:rPr>
          <w:noProof/>
        </w:rPr>
        <w:t>6</w:t>
      </w:r>
      <w:r>
        <w:rPr>
          <w:noProof/>
        </w:rPr>
        <w:fldChar w:fldCharType="end"/>
      </w:r>
    </w:p>
    <w:p w:rsidR="00CF08C3" w:rsidRDefault="00CF08C3" w14:paraId="2F01BE30" w14:textId="784ED649">
      <w:pPr>
        <w:pStyle w:val="TOC2"/>
        <w:rPr>
          <w:rFonts w:asciiTheme="minorHAnsi" w:hAnsiTheme="minorHAnsi" w:eastAsiaTheme="minorEastAsia" w:cstheme="minorBidi"/>
          <w:noProof/>
          <w:szCs w:val="22"/>
          <w:lang w:eastAsia="ja-JP"/>
        </w:rPr>
      </w:pPr>
      <w:r w:rsidRPr="00A56F89">
        <w:rPr>
          <w:rFonts w:ascii="Times New Roman" w:hAnsi="Times New Roman"/>
          <w:noProof/>
        </w:rPr>
        <w:t>4.5       Player Name Entry</w:t>
      </w:r>
      <w:r>
        <w:rPr>
          <w:noProof/>
        </w:rPr>
        <w:tab/>
      </w:r>
      <w:r>
        <w:rPr>
          <w:noProof/>
        </w:rPr>
        <w:fldChar w:fldCharType="begin"/>
      </w:r>
      <w:r>
        <w:rPr>
          <w:noProof/>
        </w:rPr>
        <w:instrText xml:space="preserve"> PAGEREF _Toc528628002 \h </w:instrText>
      </w:r>
      <w:r>
        <w:rPr>
          <w:noProof/>
        </w:rPr>
      </w:r>
      <w:r>
        <w:rPr>
          <w:noProof/>
        </w:rPr>
        <w:fldChar w:fldCharType="separate"/>
      </w:r>
      <w:r>
        <w:rPr>
          <w:noProof/>
        </w:rPr>
        <w:t>7</w:t>
      </w:r>
      <w:r>
        <w:rPr>
          <w:noProof/>
        </w:rPr>
        <w:fldChar w:fldCharType="end"/>
      </w:r>
    </w:p>
    <w:p w:rsidR="00CF08C3" w:rsidRDefault="00CF08C3" w14:paraId="70EA0835" w14:textId="7222CC47">
      <w:pPr>
        <w:pStyle w:val="TOC2"/>
        <w:rPr>
          <w:rFonts w:asciiTheme="minorHAnsi" w:hAnsiTheme="minorHAnsi" w:eastAsiaTheme="minorEastAsia" w:cstheme="minorBidi"/>
          <w:noProof/>
          <w:szCs w:val="22"/>
          <w:lang w:eastAsia="ja-JP"/>
        </w:rPr>
      </w:pPr>
      <w:r w:rsidRPr="00A56F89">
        <w:rPr>
          <w:rFonts w:ascii="Times New Roman" w:hAnsi="Times New Roman"/>
          <w:noProof/>
        </w:rPr>
        <w:t>4.6       Music</w:t>
      </w:r>
      <w:r>
        <w:rPr>
          <w:noProof/>
        </w:rPr>
        <w:tab/>
      </w:r>
      <w:r>
        <w:rPr>
          <w:noProof/>
        </w:rPr>
        <w:fldChar w:fldCharType="begin"/>
      </w:r>
      <w:r>
        <w:rPr>
          <w:noProof/>
        </w:rPr>
        <w:instrText xml:space="preserve"> PAGEREF _Toc528628003 \h </w:instrText>
      </w:r>
      <w:r>
        <w:rPr>
          <w:noProof/>
        </w:rPr>
      </w:r>
      <w:r>
        <w:rPr>
          <w:noProof/>
        </w:rPr>
        <w:fldChar w:fldCharType="separate"/>
      </w:r>
      <w:r>
        <w:rPr>
          <w:noProof/>
        </w:rPr>
        <w:t>7</w:t>
      </w:r>
      <w:r>
        <w:rPr>
          <w:noProof/>
        </w:rPr>
        <w:fldChar w:fldCharType="end"/>
      </w:r>
    </w:p>
    <w:p w:rsidR="00CF08C3" w:rsidRDefault="00CF08C3" w14:paraId="5D49D21D" w14:textId="136ED30E">
      <w:pPr>
        <w:pStyle w:val="TOC2"/>
        <w:tabs>
          <w:tab w:val="left" w:pos="960"/>
        </w:tabs>
        <w:rPr>
          <w:rFonts w:asciiTheme="minorHAnsi" w:hAnsiTheme="minorHAnsi" w:eastAsiaTheme="minorEastAsia" w:cstheme="minorBidi"/>
          <w:noProof/>
          <w:szCs w:val="22"/>
          <w:lang w:eastAsia="ja-JP"/>
        </w:rPr>
      </w:pPr>
      <w:r>
        <w:rPr>
          <w:noProof/>
        </w:rPr>
        <w:t>4.4</w:t>
      </w:r>
      <w:r>
        <w:rPr>
          <w:rFonts w:asciiTheme="minorHAnsi" w:hAnsiTheme="minorHAnsi" w:eastAsiaTheme="minorEastAsia" w:cstheme="minorBidi"/>
          <w:noProof/>
          <w:szCs w:val="22"/>
          <w:lang w:eastAsia="ja-JP"/>
        </w:rPr>
        <w:tab/>
      </w:r>
      <w:r w:rsidRPr="00A56F89">
        <w:rPr>
          <w:rFonts w:ascii="Times New Roman" w:hAnsi="Times New Roman"/>
          <w:noProof/>
        </w:rPr>
        <w:t>Timer</w:t>
      </w:r>
      <w:r>
        <w:rPr>
          <w:noProof/>
        </w:rPr>
        <w:tab/>
      </w:r>
      <w:r>
        <w:rPr>
          <w:noProof/>
        </w:rPr>
        <w:fldChar w:fldCharType="begin"/>
      </w:r>
      <w:r>
        <w:rPr>
          <w:noProof/>
        </w:rPr>
        <w:instrText xml:space="preserve"> PAGEREF _Toc528628004 \h </w:instrText>
      </w:r>
      <w:r>
        <w:rPr>
          <w:noProof/>
        </w:rPr>
      </w:r>
      <w:r>
        <w:rPr>
          <w:noProof/>
        </w:rPr>
        <w:fldChar w:fldCharType="separate"/>
      </w:r>
      <w:r>
        <w:rPr>
          <w:noProof/>
        </w:rPr>
        <w:t>8</w:t>
      </w:r>
      <w:r>
        <w:rPr>
          <w:noProof/>
        </w:rPr>
        <w:fldChar w:fldCharType="end"/>
      </w:r>
    </w:p>
    <w:p w:rsidR="00CF08C3" w:rsidRDefault="00CF08C3" w14:paraId="740E7BEC" w14:textId="05377860">
      <w:pPr>
        <w:pStyle w:val="TOC1"/>
        <w:rPr>
          <w:rFonts w:asciiTheme="minorHAnsi" w:hAnsiTheme="minorHAnsi" w:eastAsiaTheme="minorEastAsia" w:cstheme="minorBidi"/>
          <w:b w:val="0"/>
          <w:sz w:val="22"/>
          <w:szCs w:val="22"/>
          <w:lang w:eastAsia="ja-JP"/>
        </w:rPr>
      </w:pPr>
      <w:r w:rsidRPr="00A56F89">
        <w:rPr>
          <w:color w:val="000000" w:themeColor="text1"/>
        </w:rPr>
        <w:t>5.</w:t>
      </w:r>
      <w:r>
        <w:rPr>
          <w:rFonts w:asciiTheme="minorHAnsi" w:hAnsiTheme="minorHAnsi" w:eastAsiaTheme="minorEastAsia" w:cstheme="minorBidi"/>
          <w:b w:val="0"/>
          <w:sz w:val="22"/>
          <w:szCs w:val="22"/>
          <w:lang w:eastAsia="ja-JP"/>
        </w:rPr>
        <w:tab/>
      </w:r>
      <w:r w:rsidRPr="00A56F89">
        <w:rPr>
          <w:rFonts w:ascii="Times New Roman" w:hAnsi="Times New Roman"/>
          <w:color w:val="000000" w:themeColor="text1"/>
        </w:rPr>
        <w:t>Other Nonfunctional Requirements</w:t>
      </w:r>
      <w:r>
        <w:tab/>
      </w:r>
      <w:r>
        <w:fldChar w:fldCharType="begin"/>
      </w:r>
      <w:r>
        <w:instrText xml:space="preserve"> PAGEREF _Toc528628005 \h </w:instrText>
      </w:r>
      <w:r>
        <w:fldChar w:fldCharType="separate"/>
      </w:r>
      <w:r>
        <w:t>8</w:t>
      </w:r>
      <w:r>
        <w:fldChar w:fldCharType="end"/>
      </w:r>
    </w:p>
    <w:p w:rsidR="00CF08C3" w:rsidRDefault="00CF08C3" w14:paraId="6AB50152" w14:textId="3741EBAE">
      <w:pPr>
        <w:pStyle w:val="TOC2"/>
        <w:tabs>
          <w:tab w:val="left" w:pos="960"/>
        </w:tabs>
        <w:rPr>
          <w:rFonts w:asciiTheme="minorHAnsi" w:hAnsiTheme="minorHAnsi" w:eastAsiaTheme="minorEastAsia" w:cstheme="minorBidi"/>
          <w:noProof/>
          <w:szCs w:val="22"/>
          <w:lang w:eastAsia="ja-JP"/>
        </w:rPr>
      </w:pPr>
      <w:r w:rsidRPr="00A56F89">
        <w:rPr>
          <w:noProof/>
          <w:color w:val="000000" w:themeColor="text1"/>
        </w:rPr>
        <w:t>5.1</w:t>
      </w:r>
      <w:r>
        <w:rPr>
          <w:rFonts w:asciiTheme="minorHAnsi" w:hAnsiTheme="minorHAnsi" w:eastAsiaTheme="minorEastAsia" w:cstheme="minorBidi"/>
          <w:noProof/>
          <w:szCs w:val="22"/>
          <w:lang w:eastAsia="ja-JP"/>
        </w:rPr>
        <w:tab/>
      </w:r>
      <w:r w:rsidRPr="00A56F89">
        <w:rPr>
          <w:rFonts w:ascii="Times New Roman" w:hAnsi="Times New Roman"/>
          <w:noProof/>
          <w:color w:val="000000" w:themeColor="text1"/>
        </w:rPr>
        <w:t>Performance Requirements</w:t>
      </w:r>
      <w:r>
        <w:rPr>
          <w:noProof/>
        </w:rPr>
        <w:tab/>
      </w:r>
      <w:r>
        <w:rPr>
          <w:noProof/>
        </w:rPr>
        <w:fldChar w:fldCharType="begin"/>
      </w:r>
      <w:r>
        <w:rPr>
          <w:noProof/>
        </w:rPr>
        <w:instrText xml:space="preserve"> PAGEREF _Toc528628007 \h </w:instrText>
      </w:r>
      <w:r>
        <w:rPr>
          <w:noProof/>
        </w:rPr>
      </w:r>
      <w:r>
        <w:rPr>
          <w:noProof/>
        </w:rPr>
        <w:fldChar w:fldCharType="separate"/>
      </w:r>
      <w:r>
        <w:rPr>
          <w:noProof/>
        </w:rPr>
        <w:t>8</w:t>
      </w:r>
      <w:r>
        <w:rPr>
          <w:noProof/>
        </w:rPr>
        <w:fldChar w:fldCharType="end"/>
      </w:r>
    </w:p>
    <w:p w:rsidR="00CF08C3" w:rsidRDefault="00CF08C3" w14:paraId="3D0098E8" w14:textId="1FBAE7BD">
      <w:pPr>
        <w:pStyle w:val="TOC2"/>
        <w:tabs>
          <w:tab w:val="left" w:pos="960"/>
        </w:tabs>
        <w:rPr>
          <w:rFonts w:asciiTheme="minorHAnsi" w:hAnsiTheme="minorHAnsi" w:eastAsiaTheme="minorEastAsia" w:cstheme="minorBidi"/>
          <w:noProof/>
          <w:szCs w:val="22"/>
          <w:lang w:eastAsia="ja-JP"/>
        </w:rPr>
      </w:pPr>
      <w:r w:rsidRPr="00A56F89">
        <w:rPr>
          <w:noProof/>
          <w:color w:val="000000" w:themeColor="text1"/>
        </w:rPr>
        <w:t>5.2</w:t>
      </w:r>
      <w:r>
        <w:rPr>
          <w:rFonts w:asciiTheme="minorHAnsi" w:hAnsiTheme="minorHAnsi" w:eastAsiaTheme="minorEastAsia" w:cstheme="minorBidi"/>
          <w:noProof/>
          <w:szCs w:val="22"/>
          <w:lang w:eastAsia="ja-JP"/>
        </w:rPr>
        <w:tab/>
      </w:r>
      <w:r w:rsidRPr="00A56F89">
        <w:rPr>
          <w:rFonts w:ascii="Times New Roman" w:hAnsi="Times New Roman"/>
          <w:noProof/>
          <w:color w:val="000000" w:themeColor="text1"/>
        </w:rPr>
        <w:t>Safety Requirements</w:t>
      </w:r>
      <w:r>
        <w:rPr>
          <w:noProof/>
        </w:rPr>
        <w:tab/>
      </w:r>
      <w:r>
        <w:rPr>
          <w:noProof/>
        </w:rPr>
        <w:fldChar w:fldCharType="begin"/>
      </w:r>
      <w:r>
        <w:rPr>
          <w:noProof/>
        </w:rPr>
        <w:instrText xml:space="preserve"> PAGEREF _Toc528628008 \h </w:instrText>
      </w:r>
      <w:r>
        <w:rPr>
          <w:noProof/>
        </w:rPr>
      </w:r>
      <w:r>
        <w:rPr>
          <w:noProof/>
        </w:rPr>
        <w:fldChar w:fldCharType="separate"/>
      </w:r>
      <w:r>
        <w:rPr>
          <w:noProof/>
        </w:rPr>
        <w:t>8</w:t>
      </w:r>
      <w:r>
        <w:rPr>
          <w:noProof/>
        </w:rPr>
        <w:fldChar w:fldCharType="end"/>
      </w:r>
    </w:p>
    <w:p w:rsidR="00CF08C3" w:rsidRDefault="00CF08C3" w14:paraId="5AF6C842" w14:textId="41BA9D97">
      <w:pPr>
        <w:pStyle w:val="TOC2"/>
        <w:tabs>
          <w:tab w:val="left" w:pos="960"/>
        </w:tabs>
        <w:rPr>
          <w:rFonts w:asciiTheme="minorHAnsi" w:hAnsiTheme="minorHAnsi" w:eastAsiaTheme="minorEastAsia" w:cstheme="minorBidi"/>
          <w:noProof/>
          <w:szCs w:val="22"/>
          <w:lang w:eastAsia="ja-JP"/>
        </w:rPr>
      </w:pPr>
      <w:r w:rsidRPr="00A56F89">
        <w:rPr>
          <w:noProof/>
          <w:color w:val="000000" w:themeColor="text1"/>
        </w:rPr>
        <w:t>5.3</w:t>
      </w:r>
      <w:r>
        <w:rPr>
          <w:rFonts w:asciiTheme="minorHAnsi" w:hAnsiTheme="minorHAnsi" w:eastAsiaTheme="minorEastAsia" w:cstheme="minorBidi"/>
          <w:noProof/>
          <w:szCs w:val="22"/>
          <w:lang w:eastAsia="ja-JP"/>
        </w:rPr>
        <w:tab/>
      </w:r>
      <w:r w:rsidRPr="00A56F89">
        <w:rPr>
          <w:rFonts w:ascii="Times New Roman" w:hAnsi="Times New Roman"/>
          <w:noProof/>
          <w:color w:val="000000" w:themeColor="text1"/>
        </w:rPr>
        <w:t>Security Requirements</w:t>
      </w:r>
      <w:r>
        <w:rPr>
          <w:noProof/>
        </w:rPr>
        <w:tab/>
      </w:r>
      <w:r>
        <w:rPr>
          <w:noProof/>
        </w:rPr>
        <w:fldChar w:fldCharType="begin"/>
      </w:r>
      <w:r>
        <w:rPr>
          <w:noProof/>
        </w:rPr>
        <w:instrText xml:space="preserve"> PAGEREF _Toc528628009 \h </w:instrText>
      </w:r>
      <w:r>
        <w:rPr>
          <w:noProof/>
        </w:rPr>
      </w:r>
      <w:r>
        <w:rPr>
          <w:noProof/>
        </w:rPr>
        <w:fldChar w:fldCharType="separate"/>
      </w:r>
      <w:r>
        <w:rPr>
          <w:noProof/>
        </w:rPr>
        <w:t>8</w:t>
      </w:r>
      <w:r>
        <w:rPr>
          <w:noProof/>
        </w:rPr>
        <w:fldChar w:fldCharType="end"/>
      </w:r>
    </w:p>
    <w:p w:rsidR="00CF08C3" w:rsidRDefault="00CF08C3" w14:paraId="486D6CDC" w14:textId="245EBAC1">
      <w:pPr>
        <w:pStyle w:val="TOC2"/>
        <w:tabs>
          <w:tab w:val="left" w:pos="960"/>
        </w:tabs>
        <w:rPr>
          <w:rFonts w:asciiTheme="minorHAnsi" w:hAnsiTheme="minorHAnsi" w:eastAsiaTheme="minorEastAsia" w:cstheme="minorBidi"/>
          <w:noProof/>
          <w:szCs w:val="22"/>
          <w:lang w:eastAsia="ja-JP"/>
        </w:rPr>
      </w:pPr>
      <w:r w:rsidRPr="00A56F89">
        <w:rPr>
          <w:noProof/>
          <w:color w:val="000000" w:themeColor="text1"/>
        </w:rPr>
        <w:t>5.4</w:t>
      </w:r>
      <w:r>
        <w:rPr>
          <w:rFonts w:asciiTheme="minorHAnsi" w:hAnsiTheme="minorHAnsi" w:eastAsiaTheme="minorEastAsia" w:cstheme="minorBidi"/>
          <w:noProof/>
          <w:szCs w:val="22"/>
          <w:lang w:eastAsia="ja-JP"/>
        </w:rPr>
        <w:tab/>
      </w:r>
      <w:r w:rsidRPr="00A56F89">
        <w:rPr>
          <w:rFonts w:ascii="Times New Roman" w:hAnsi="Times New Roman"/>
          <w:noProof/>
          <w:color w:val="000000" w:themeColor="text1"/>
        </w:rPr>
        <w:t>Software Quality Attributes</w:t>
      </w:r>
      <w:r>
        <w:rPr>
          <w:noProof/>
        </w:rPr>
        <w:tab/>
      </w:r>
      <w:r>
        <w:rPr>
          <w:noProof/>
        </w:rPr>
        <w:fldChar w:fldCharType="begin"/>
      </w:r>
      <w:r>
        <w:rPr>
          <w:noProof/>
        </w:rPr>
        <w:instrText xml:space="preserve"> PAGEREF _Toc528628010 \h </w:instrText>
      </w:r>
      <w:r>
        <w:rPr>
          <w:noProof/>
        </w:rPr>
      </w:r>
      <w:r>
        <w:rPr>
          <w:noProof/>
        </w:rPr>
        <w:fldChar w:fldCharType="separate"/>
      </w:r>
      <w:r>
        <w:rPr>
          <w:noProof/>
        </w:rPr>
        <w:t>8</w:t>
      </w:r>
      <w:r>
        <w:rPr>
          <w:noProof/>
        </w:rPr>
        <w:fldChar w:fldCharType="end"/>
      </w:r>
    </w:p>
    <w:p w:rsidR="00CF08C3" w:rsidRDefault="00CF08C3" w14:paraId="28F60871" w14:textId="4E253C05">
      <w:pPr>
        <w:pStyle w:val="TOC2"/>
        <w:tabs>
          <w:tab w:val="left" w:pos="960"/>
        </w:tabs>
        <w:rPr>
          <w:rFonts w:asciiTheme="minorHAnsi" w:hAnsiTheme="minorHAnsi" w:eastAsiaTheme="minorEastAsia" w:cstheme="minorBidi"/>
          <w:noProof/>
          <w:szCs w:val="22"/>
          <w:lang w:eastAsia="ja-JP"/>
        </w:rPr>
      </w:pPr>
      <w:r w:rsidRPr="00A56F89">
        <w:rPr>
          <w:noProof/>
          <w:color w:val="000000" w:themeColor="text1"/>
        </w:rPr>
        <w:t>5.5</w:t>
      </w:r>
      <w:r>
        <w:rPr>
          <w:rFonts w:asciiTheme="minorHAnsi" w:hAnsiTheme="minorHAnsi" w:eastAsiaTheme="minorEastAsia" w:cstheme="minorBidi"/>
          <w:noProof/>
          <w:szCs w:val="22"/>
          <w:lang w:eastAsia="ja-JP"/>
        </w:rPr>
        <w:tab/>
      </w:r>
      <w:r w:rsidRPr="00A56F89">
        <w:rPr>
          <w:rFonts w:ascii="Times New Roman" w:hAnsi="Times New Roman"/>
          <w:noProof/>
          <w:color w:val="000000" w:themeColor="text1"/>
        </w:rPr>
        <w:t>Business Rules</w:t>
      </w:r>
      <w:r>
        <w:rPr>
          <w:noProof/>
        </w:rPr>
        <w:tab/>
      </w:r>
      <w:r>
        <w:rPr>
          <w:noProof/>
        </w:rPr>
        <w:fldChar w:fldCharType="begin"/>
      </w:r>
      <w:r>
        <w:rPr>
          <w:noProof/>
        </w:rPr>
        <w:instrText xml:space="preserve"> PAGEREF _Toc528628011 \h </w:instrText>
      </w:r>
      <w:r>
        <w:rPr>
          <w:noProof/>
        </w:rPr>
      </w:r>
      <w:r>
        <w:rPr>
          <w:noProof/>
        </w:rPr>
        <w:fldChar w:fldCharType="separate"/>
      </w:r>
      <w:r>
        <w:rPr>
          <w:noProof/>
        </w:rPr>
        <w:t>9</w:t>
      </w:r>
      <w:r>
        <w:rPr>
          <w:noProof/>
        </w:rPr>
        <w:fldChar w:fldCharType="end"/>
      </w:r>
    </w:p>
    <w:p w:rsidR="00CF08C3" w:rsidRDefault="00CF08C3" w14:paraId="01AEACB3" w14:textId="7A1AE369">
      <w:pPr>
        <w:pStyle w:val="TOC1"/>
        <w:rPr>
          <w:rFonts w:asciiTheme="minorHAnsi" w:hAnsiTheme="minorHAnsi" w:eastAsiaTheme="minorEastAsia" w:cstheme="minorBidi"/>
          <w:b w:val="0"/>
          <w:sz w:val="22"/>
          <w:szCs w:val="22"/>
          <w:lang w:eastAsia="ja-JP"/>
        </w:rPr>
      </w:pPr>
      <w:r w:rsidRPr="00A56F89">
        <w:rPr>
          <w:rFonts w:ascii="Times New Roman" w:hAnsi="Times New Roman"/>
          <w:color w:val="000000"/>
        </w:rPr>
        <w:t>Appendix A: Glossary</w:t>
      </w:r>
      <w:r>
        <w:tab/>
      </w:r>
      <w:r>
        <w:fldChar w:fldCharType="begin"/>
      </w:r>
      <w:r>
        <w:instrText xml:space="preserve"> PAGEREF _Toc528628012 \h </w:instrText>
      </w:r>
      <w:r>
        <w:fldChar w:fldCharType="separate"/>
      </w:r>
      <w:r>
        <w:t>9</w:t>
      </w:r>
      <w:r>
        <w:fldChar w:fldCharType="end"/>
      </w:r>
    </w:p>
    <w:p w:rsidRPr="00990932" w:rsidR="004B4BA3" w:rsidRDefault="004B4BA3" w14:paraId="4AAEDD98" w14:textId="37587011">
      <w:pPr>
        <w:rPr>
          <w:rFonts w:ascii="Times New Roman" w:hAnsi="Times New Roman"/>
          <w:b/>
          <w:noProof/>
          <w:color w:val="000000"/>
        </w:rPr>
      </w:pPr>
      <w:r w:rsidRPr="00990932">
        <w:rPr>
          <w:rFonts w:ascii="Times New Roman" w:hAnsi="Times New Roman"/>
          <w:b/>
          <w:noProof/>
          <w:color w:val="000000"/>
        </w:rPr>
        <w:fldChar w:fldCharType="end"/>
      </w:r>
    </w:p>
    <w:p w:rsidRPr="00990932" w:rsidR="004B4BA3" w:rsidRDefault="004B4BA3" w14:paraId="3177DF1F" w14:textId="77777777">
      <w:pPr>
        <w:rPr>
          <w:rFonts w:ascii="Times New Roman" w:hAnsi="Times New Roman"/>
          <w:b/>
          <w:noProof/>
          <w:color w:val="000000"/>
        </w:rPr>
      </w:pPr>
    </w:p>
    <w:p w:rsidRPr="00990932" w:rsidR="004B4BA3" w:rsidRDefault="004B4BA3" w14:paraId="5EB76600" w14:textId="77777777">
      <w:pPr>
        <w:pStyle w:val="TOCEntry"/>
        <w:rPr>
          <w:color w:val="000000"/>
        </w:rPr>
      </w:pPr>
      <w:bookmarkStart w:name="_Toc528627953" w:id="8"/>
      <w:r w:rsidRPr="00990932">
        <w:rPr>
          <w:color w:val="000000"/>
        </w:rPr>
        <w:t>Revision History</w:t>
      </w:r>
      <w:bookmarkEnd w:id="8"/>
    </w:p>
    <w:tbl>
      <w:tblPr>
        <w:tblW w:w="9821"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150"/>
        <w:gridCol w:w="1164"/>
        <w:gridCol w:w="4931"/>
        <w:gridCol w:w="1576"/>
      </w:tblGrid>
      <w:tr w:rsidRPr="00990932" w:rsidR="004B4BA3" w:rsidTr="34667EB5" w14:paraId="4AAA7D29" w14:textId="77777777">
        <w:trPr>
          <w:trHeight w:val="349"/>
        </w:trPr>
        <w:tc>
          <w:tcPr>
            <w:tcW w:w="2150" w:type="dxa"/>
            <w:tcBorders>
              <w:top w:val="single" w:color="auto" w:sz="12" w:space="0"/>
              <w:bottom w:val="double" w:color="auto" w:sz="12" w:space="0"/>
            </w:tcBorders>
            <w:tcMar/>
          </w:tcPr>
          <w:p w:rsidRPr="00990932" w:rsidR="004B4BA3" w:rsidRDefault="004B4BA3" w14:paraId="3CD1019D" w14:textId="77777777">
            <w:pPr>
              <w:spacing w:before="40" w:after="40"/>
              <w:rPr>
                <w:b/>
                <w:color w:val="000000"/>
              </w:rPr>
            </w:pPr>
            <w:r w:rsidRPr="00990932">
              <w:rPr>
                <w:b/>
                <w:color w:val="000000"/>
              </w:rPr>
              <w:t>Name</w:t>
            </w:r>
          </w:p>
        </w:tc>
        <w:tc>
          <w:tcPr>
            <w:tcW w:w="1164" w:type="dxa"/>
            <w:tcBorders>
              <w:top w:val="single" w:color="auto" w:sz="12" w:space="0"/>
              <w:bottom w:val="double" w:color="auto" w:sz="12" w:space="0"/>
            </w:tcBorders>
            <w:tcMar/>
          </w:tcPr>
          <w:p w:rsidRPr="00990932" w:rsidR="004B4BA3" w:rsidRDefault="004B4BA3" w14:paraId="3937C84A" w14:textId="77777777">
            <w:pPr>
              <w:spacing w:before="40" w:after="40"/>
              <w:rPr>
                <w:b/>
                <w:color w:val="000000"/>
              </w:rPr>
            </w:pPr>
            <w:r w:rsidRPr="00990932">
              <w:rPr>
                <w:b/>
                <w:color w:val="000000"/>
              </w:rPr>
              <w:t>Date</w:t>
            </w:r>
          </w:p>
        </w:tc>
        <w:tc>
          <w:tcPr>
            <w:tcW w:w="4931" w:type="dxa"/>
            <w:tcBorders>
              <w:top w:val="single" w:color="auto" w:sz="12" w:space="0"/>
              <w:bottom w:val="double" w:color="auto" w:sz="12" w:space="0"/>
            </w:tcBorders>
            <w:tcMar/>
          </w:tcPr>
          <w:p w:rsidRPr="00990932" w:rsidR="004B4BA3" w:rsidRDefault="004B4BA3" w14:paraId="2C0B9A12" w14:textId="77777777">
            <w:pPr>
              <w:spacing w:before="40" w:after="40"/>
              <w:rPr>
                <w:b/>
                <w:color w:val="000000"/>
              </w:rPr>
            </w:pPr>
            <w:r w:rsidRPr="00990932">
              <w:rPr>
                <w:b/>
                <w:color w:val="000000"/>
              </w:rPr>
              <w:t>Reason For Changes</w:t>
            </w:r>
          </w:p>
        </w:tc>
        <w:tc>
          <w:tcPr>
            <w:tcW w:w="1576" w:type="dxa"/>
            <w:tcBorders>
              <w:top w:val="single" w:color="auto" w:sz="12" w:space="0"/>
              <w:bottom w:val="double" w:color="auto" w:sz="12" w:space="0"/>
            </w:tcBorders>
            <w:tcMar/>
          </w:tcPr>
          <w:p w:rsidRPr="00990932" w:rsidR="004B4BA3" w:rsidRDefault="004B4BA3" w14:paraId="5422808D" w14:textId="77777777">
            <w:pPr>
              <w:spacing w:before="40" w:after="40"/>
              <w:rPr>
                <w:b/>
                <w:color w:val="000000"/>
              </w:rPr>
            </w:pPr>
            <w:r w:rsidRPr="00990932">
              <w:rPr>
                <w:b/>
                <w:color w:val="000000"/>
              </w:rPr>
              <w:t>Version</w:t>
            </w:r>
          </w:p>
        </w:tc>
      </w:tr>
      <w:tr w:rsidRPr="00990932" w:rsidR="004B4BA3" w:rsidTr="34667EB5" w14:paraId="4F9F0B31" w14:textId="77777777">
        <w:trPr>
          <w:trHeight w:val="365"/>
        </w:trPr>
        <w:tc>
          <w:tcPr>
            <w:tcW w:w="2150" w:type="dxa"/>
            <w:tcBorders>
              <w:top w:val="nil"/>
            </w:tcBorders>
            <w:tcMar/>
          </w:tcPr>
          <w:p w:rsidRPr="00990932" w:rsidR="004B4BA3" w:rsidRDefault="00470F64" w14:paraId="099062DE" w14:textId="77777777">
            <w:pPr>
              <w:spacing w:before="40" w:after="40"/>
              <w:rPr>
                <w:color w:val="000000"/>
              </w:rPr>
            </w:pPr>
            <w:r w:rsidRPr="00990932">
              <w:rPr>
                <w:color w:val="000000"/>
              </w:rPr>
              <w:t>Anna Cowsar</w:t>
            </w:r>
          </w:p>
        </w:tc>
        <w:tc>
          <w:tcPr>
            <w:tcW w:w="1164" w:type="dxa"/>
            <w:tcBorders>
              <w:top w:val="nil"/>
            </w:tcBorders>
            <w:tcMar/>
          </w:tcPr>
          <w:p w:rsidRPr="00990932" w:rsidR="004B4BA3" w:rsidRDefault="00470F64" w14:paraId="032D9161" w14:textId="77777777">
            <w:pPr>
              <w:spacing w:before="40" w:after="40"/>
              <w:rPr>
                <w:color w:val="000000"/>
              </w:rPr>
            </w:pPr>
            <w:r w:rsidRPr="00990932">
              <w:rPr>
                <w:color w:val="000000"/>
              </w:rPr>
              <w:t>9/21/</w:t>
            </w:r>
            <w:r w:rsidRPr="00990932" w:rsidR="004F28FA">
              <w:rPr>
                <w:color w:val="000000"/>
              </w:rPr>
              <w:t>1</w:t>
            </w:r>
            <w:r w:rsidRPr="00990932">
              <w:rPr>
                <w:color w:val="000000"/>
              </w:rPr>
              <w:t>8</w:t>
            </w:r>
          </w:p>
        </w:tc>
        <w:tc>
          <w:tcPr>
            <w:tcW w:w="4931" w:type="dxa"/>
            <w:tcBorders>
              <w:top w:val="nil"/>
            </w:tcBorders>
            <w:tcMar/>
          </w:tcPr>
          <w:p w:rsidRPr="00990932" w:rsidR="004B4BA3" w:rsidRDefault="00470F64" w14:paraId="062EE898" w14:textId="77777777">
            <w:pPr>
              <w:spacing w:before="40" w:after="40"/>
              <w:rPr>
                <w:color w:val="000000"/>
              </w:rPr>
            </w:pPr>
            <w:r w:rsidRPr="00990932">
              <w:rPr>
                <w:color w:val="000000"/>
              </w:rPr>
              <w:t>Software Quality and Communications</w:t>
            </w:r>
          </w:p>
        </w:tc>
        <w:tc>
          <w:tcPr>
            <w:tcW w:w="1576" w:type="dxa"/>
            <w:tcBorders>
              <w:top w:val="nil"/>
            </w:tcBorders>
            <w:tcMar/>
          </w:tcPr>
          <w:p w:rsidRPr="00990932" w:rsidR="004B4BA3" w:rsidRDefault="00470F64" w14:paraId="509DC518" w14:textId="77777777">
            <w:pPr>
              <w:spacing w:before="40" w:after="40"/>
              <w:rPr>
                <w:color w:val="000000"/>
              </w:rPr>
            </w:pPr>
            <w:r w:rsidRPr="00990932">
              <w:rPr>
                <w:color w:val="000000"/>
              </w:rPr>
              <w:t>1</w:t>
            </w:r>
          </w:p>
        </w:tc>
      </w:tr>
      <w:tr w:rsidRPr="00990932" w:rsidR="004B4BA3" w:rsidTr="34667EB5" w14:paraId="2196D3B9" w14:textId="77777777">
        <w:trPr>
          <w:trHeight w:val="349"/>
        </w:trPr>
        <w:tc>
          <w:tcPr>
            <w:tcW w:w="2150" w:type="dxa"/>
            <w:tcMar/>
          </w:tcPr>
          <w:p w:rsidRPr="00990932" w:rsidR="004F28FA" w:rsidRDefault="004F28FA" w14:paraId="237D2D6C" w14:textId="77777777">
            <w:pPr>
              <w:spacing w:before="40" w:after="40"/>
              <w:rPr>
                <w:color w:val="000000"/>
              </w:rPr>
            </w:pPr>
            <w:r w:rsidRPr="00990932">
              <w:rPr>
                <w:color w:val="000000"/>
              </w:rPr>
              <w:t>Cassandra Coyle</w:t>
            </w:r>
          </w:p>
        </w:tc>
        <w:tc>
          <w:tcPr>
            <w:tcW w:w="1164" w:type="dxa"/>
            <w:tcMar/>
          </w:tcPr>
          <w:p w:rsidRPr="00990932" w:rsidR="004B4BA3" w:rsidRDefault="004F28FA" w14:paraId="14443AD0" w14:textId="77777777">
            <w:pPr>
              <w:spacing w:before="40" w:after="40"/>
              <w:rPr>
                <w:color w:val="000000"/>
              </w:rPr>
            </w:pPr>
            <w:r w:rsidRPr="00990932">
              <w:rPr>
                <w:color w:val="000000"/>
              </w:rPr>
              <w:t>9/23/18</w:t>
            </w:r>
          </w:p>
        </w:tc>
        <w:tc>
          <w:tcPr>
            <w:tcW w:w="4931" w:type="dxa"/>
            <w:tcMar/>
          </w:tcPr>
          <w:p w:rsidRPr="00990932" w:rsidR="004B4BA3" w:rsidRDefault="004F28FA" w14:paraId="18910858" w14:textId="77777777">
            <w:pPr>
              <w:spacing w:before="40" w:after="40"/>
              <w:rPr>
                <w:color w:val="000000"/>
              </w:rPr>
            </w:pPr>
            <w:r w:rsidRPr="00990932">
              <w:rPr>
                <w:color w:val="000000"/>
              </w:rPr>
              <w:t>Working on User Interface</w:t>
            </w:r>
          </w:p>
        </w:tc>
        <w:tc>
          <w:tcPr>
            <w:tcW w:w="1576" w:type="dxa"/>
            <w:tcMar/>
          </w:tcPr>
          <w:p w:rsidRPr="00990932" w:rsidR="004B4BA3" w:rsidRDefault="004F28FA" w14:paraId="0EF9D616" w14:textId="77777777">
            <w:pPr>
              <w:spacing w:before="40" w:after="40"/>
              <w:rPr>
                <w:color w:val="000000"/>
              </w:rPr>
            </w:pPr>
            <w:r w:rsidRPr="00990932">
              <w:rPr>
                <w:color w:val="000000"/>
              </w:rPr>
              <w:t>1.1</w:t>
            </w:r>
          </w:p>
        </w:tc>
      </w:tr>
      <w:tr w:rsidRPr="00990932" w:rsidR="008C5FC8" w:rsidTr="34667EB5" w14:paraId="67411C4F" w14:textId="77777777">
        <w:trPr>
          <w:trHeight w:val="349"/>
        </w:trPr>
        <w:tc>
          <w:tcPr>
            <w:tcW w:w="2150" w:type="dxa"/>
            <w:tcMar/>
          </w:tcPr>
          <w:p w:rsidRPr="00990932" w:rsidR="008C5FC8" w:rsidRDefault="008C5FC8" w14:paraId="32452FDB" w14:textId="77777777">
            <w:pPr>
              <w:spacing w:before="40" w:after="40"/>
              <w:rPr>
                <w:color w:val="000000"/>
              </w:rPr>
            </w:pPr>
            <w:r w:rsidRPr="00990932">
              <w:rPr>
                <w:color w:val="000000"/>
              </w:rPr>
              <w:t>Alexander R.</w:t>
            </w:r>
          </w:p>
        </w:tc>
        <w:tc>
          <w:tcPr>
            <w:tcW w:w="1164" w:type="dxa"/>
            <w:tcMar/>
          </w:tcPr>
          <w:p w:rsidRPr="00990932" w:rsidR="008C5FC8" w:rsidRDefault="008C5FC8" w14:paraId="2349C19F" w14:textId="77777777">
            <w:pPr>
              <w:spacing w:before="40" w:after="40"/>
              <w:rPr>
                <w:color w:val="000000"/>
              </w:rPr>
            </w:pPr>
            <w:r w:rsidRPr="00990932">
              <w:rPr>
                <w:color w:val="000000"/>
              </w:rPr>
              <w:t>9/25/18</w:t>
            </w:r>
          </w:p>
        </w:tc>
        <w:tc>
          <w:tcPr>
            <w:tcW w:w="4931" w:type="dxa"/>
            <w:tcMar/>
          </w:tcPr>
          <w:p w:rsidRPr="00990932" w:rsidR="008C5FC8" w:rsidP="7CAE8BF5" w:rsidRDefault="7CAE8BF5" w14:paraId="5F95BB2A" w14:textId="0D2031A5">
            <w:pPr>
              <w:spacing w:before="40" w:after="40"/>
              <w:rPr>
                <w:color w:val="000000" w:themeColor="text1"/>
              </w:rPr>
            </w:pPr>
            <w:r w:rsidRPr="7CAE8BF5">
              <w:rPr>
                <w:color w:val="000000" w:themeColor="text1"/>
              </w:rPr>
              <w:t xml:space="preserve">Hardware Interface Section 1 </w:t>
            </w:r>
          </w:p>
        </w:tc>
        <w:tc>
          <w:tcPr>
            <w:tcW w:w="1576" w:type="dxa"/>
            <w:tcMar/>
          </w:tcPr>
          <w:p w:rsidRPr="00990932" w:rsidR="008C5FC8" w:rsidRDefault="008C5FC8" w14:paraId="0E3A2243" w14:textId="77777777">
            <w:pPr>
              <w:spacing w:before="40" w:after="40"/>
              <w:rPr>
                <w:color w:val="000000"/>
              </w:rPr>
            </w:pPr>
            <w:r w:rsidRPr="00990932">
              <w:rPr>
                <w:color w:val="000000"/>
              </w:rPr>
              <w:t>1.2</w:t>
            </w:r>
          </w:p>
        </w:tc>
      </w:tr>
      <w:tr w:rsidRPr="00990932" w:rsidR="008C5FC8" w:rsidTr="34667EB5" w14:paraId="7B222BE0" w14:textId="77777777">
        <w:trPr>
          <w:trHeight w:val="349"/>
        </w:trPr>
        <w:tc>
          <w:tcPr>
            <w:tcW w:w="2150" w:type="dxa"/>
            <w:tcMar/>
          </w:tcPr>
          <w:p w:rsidRPr="00990932" w:rsidR="008C5FC8" w:rsidRDefault="00A41D83" w14:paraId="47E7F6D7" w14:textId="77777777">
            <w:pPr>
              <w:spacing w:before="40" w:after="40"/>
              <w:rPr>
                <w:color w:val="000000"/>
              </w:rPr>
            </w:pPr>
            <w:r w:rsidRPr="00990932">
              <w:rPr>
                <w:color w:val="000000"/>
              </w:rPr>
              <w:t>Natalie Ownby</w:t>
            </w:r>
          </w:p>
        </w:tc>
        <w:tc>
          <w:tcPr>
            <w:tcW w:w="1164" w:type="dxa"/>
            <w:tcMar/>
          </w:tcPr>
          <w:p w:rsidRPr="00990932" w:rsidR="008C5FC8" w:rsidRDefault="00A41D83" w14:paraId="28F55E6A" w14:textId="77777777">
            <w:pPr>
              <w:spacing w:before="40" w:after="40"/>
              <w:rPr>
                <w:color w:val="000000"/>
              </w:rPr>
            </w:pPr>
            <w:r w:rsidRPr="00990932">
              <w:rPr>
                <w:color w:val="000000"/>
              </w:rPr>
              <w:t>9/26/</w:t>
            </w:r>
            <w:r w:rsidRPr="00990932" w:rsidR="00C23FB8">
              <w:rPr>
                <w:color w:val="000000"/>
              </w:rPr>
              <w:t>18</w:t>
            </w:r>
          </w:p>
        </w:tc>
        <w:tc>
          <w:tcPr>
            <w:tcW w:w="4931" w:type="dxa"/>
            <w:tcMar/>
          </w:tcPr>
          <w:p w:rsidRPr="00990932" w:rsidR="008C5FC8" w:rsidRDefault="00A41D83" w14:paraId="6833C6D9" w14:textId="77777777">
            <w:pPr>
              <w:spacing w:before="40" w:after="40"/>
              <w:rPr>
                <w:color w:val="000000"/>
              </w:rPr>
            </w:pPr>
            <w:r w:rsidRPr="00990932">
              <w:rPr>
                <w:color w:val="000000"/>
              </w:rPr>
              <w:t>Defining Section 2.4-2.7</w:t>
            </w:r>
          </w:p>
        </w:tc>
        <w:tc>
          <w:tcPr>
            <w:tcW w:w="1576" w:type="dxa"/>
            <w:tcMar/>
          </w:tcPr>
          <w:p w:rsidRPr="00990932" w:rsidR="008C5FC8" w:rsidRDefault="00A41D83" w14:paraId="25605178" w14:textId="77777777">
            <w:pPr>
              <w:spacing w:before="40" w:after="40"/>
              <w:rPr>
                <w:color w:val="000000"/>
              </w:rPr>
            </w:pPr>
            <w:r w:rsidRPr="00990932">
              <w:rPr>
                <w:color w:val="000000"/>
              </w:rPr>
              <w:t>1.3</w:t>
            </w:r>
          </w:p>
        </w:tc>
      </w:tr>
      <w:tr w:rsidRPr="00990932" w:rsidR="008C5FC8" w:rsidTr="34667EB5" w14:paraId="3E5E9F22" w14:textId="77777777">
        <w:trPr>
          <w:trHeight w:val="349"/>
        </w:trPr>
        <w:tc>
          <w:tcPr>
            <w:tcW w:w="2150" w:type="dxa"/>
            <w:tcBorders>
              <w:bottom w:val="single" w:color="auto" w:sz="12" w:space="0"/>
            </w:tcBorders>
            <w:tcMar/>
          </w:tcPr>
          <w:p w:rsidRPr="00990932" w:rsidR="008C5FC8" w:rsidP="34667EB5" w:rsidRDefault="006B72EF" w14:paraId="68FA34EC" w14:textId="77777777" w14:noSpellErr="1">
            <w:pPr>
              <w:spacing w:before="40" w:after="40"/>
              <w:rPr>
                <w:color w:val="000000" w:themeColor="text1" w:themeTint="FF" w:themeShade="FF"/>
              </w:rPr>
            </w:pPr>
            <w:ins w:author="Cassie Coyle" w:date="2018-10-26T19:17:00Z" w:id="9">
              <w:r w:rsidRPr="00B2331D">
                <w:rPr>
                  <w:color w:val="000000"/>
                </w:rPr>
                <w:t>Cassandra Coyle</w:t>
              </w:r>
            </w:ins>
            <w:ins w:author="Cowsar, Anna" w:date="2018-10-01T21:34:00Z" w:id="10">
              <w:del w:author="Cowsar, Anna" w:date="2018-10-01T21:34:00Z" w:id="11">
                <w:r w:rsidRPr="00990932" w:rsidR="00D57CFF">
                  <w:rPr>
                    <w:color w:val="000000"/>
                  </w:rPr>
                  <w:delText xml:space="preserve">Cassandra C, Alexander R., Anna </w:delText>
                </w:r>
              </w:del>
            </w:ins>
          </w:p>
        </w:tc>
        <w:tc>
          <w:tcPr>
            <w:tcW w:w="1164" w:type="dxa"/>
            <w:tcBorders>
              <w:bottom w:val="single" w:color="auto" w:sz="12" w:space="0"/>
            </w:tcBorders>
            <w:tcMar/>
          </w:tcPr>
          <w:p w:rsidRPr="00990932" w:rsidR="008C5FC8" w:rsidP="34667EB5" w:rsidRDefault="00851718" w14:paraId="61CD2802" w14:textId="77777777" w14:noSpellErr="1">
            <w:pPr>
              <w:spacing w:before="40" w:after="40"/>
              <w:rPr>
                <w:color w:val="000000" w:themeColor="text1" w:themeTint="FF" w:themeShade="FF"/>
              </w:rPr>
            </w:pPr>
            <w:r w:rsidRPr="00990932">
              <w:rPr>
                <w:color w:val="000000"/>
              </w:rPr>
              <w:t>10/</w:t>
            </w:r>
            <w:ins w:author="Cassie Coyle" w:date="2018-10-26T19:17:00Z" w:id="12">
              <w:r w:rsidRPr="00B2331D" w:rsidR="006B72EF">
                <w:rPr>
                  <w:color w:val="000000"/>
                </w:rPr>
                <w:t>2</w:t>
              </w:r>
              <w:r w:rsidRPr="00B2331D">
                <w:rPr>
                  <w:color w:val="000000"/>
                </w:rPr>
                <w:t>1</w:t>
              </w:r>
            </w:ins>
            <w:del w:author="Cassie Coyle" w:date="2018-10-26T19:17:00Z" w:id="13">
              <w:r w:rsidRPr="00990932">
                <w:rPr>
                  <w:color w:val="000000"/>
                </w:rPr>
                <w:delText>1</w:delText>
              </w:r>
            </w:del>
            <w:r w:rsidRPr="00990932">
              <w:rPr>
                <w:color w:val="000000"/>
              </w:rPr>
              <w:t>/18</w:t>
            </w:r>
          </w:p>
        </w:tc>
        <w:tc>
          <w:tcPr>
            <w:tcW w:w="4931" w:type="dxa"/>
            <w:tcBorders>
              <w:bottom w:val="single" w:color="auto" w:sz="12" w:space="0"/>
            </w:tcBorders>
            <w:tcMar/>
          </w:tcPr>
          <w:p w:rsidRPr="00990932" w:rsidR="008C5FC8" w:rsidP="34667EB5" w:rsidRDefault="00D57CFF" w14:paraId="1684D29C" w14:textId="77777777" w14:noSpellErr="1">
            <w:pPr>
              <w:spacing w:before="40" w:after="40"/>
              <w:rPr>
                <w:color w:val="000000" w:themeColor="text1" w:themeTint="FF" w:themeShade="FF"/>
              </w:rPr>
            </w:pPr>
            <w:ins w:author="Cowsar, Anna" w:date="2018-10-01T21:34:00Z" w:id="14">
              <w:del w:author="Cowsar, Anna" w:date="2018-10-01T21:34:00Z" w:id="15">
                <w:r w:rsidRPr="00990932">
                  <w:rPr>
                    <w:color w:val="000000"/>
                  </w:rPr>
                  <w:delText xml:space="preserve">2.1 added Use Case Diagram, </w:delText>
                </w:r>
              </w:del>
            </w:ins>
            <w:ins w:author="Cassie Coyle" w:date="2018-10-26T19:17:00Z" w:id="16">
              <w:r w:rsidRPr="00B2331D" w:rsidR="006B72EF">
                <w:rPr>
                  <w:color w:val="000000"/>
                </w:rPr>
                <w:t>Revise</w:t>
              </w:r>
              <w:r w:rsidRPr="00B2331D" w:rsidR="007026E4">
                <w:rPr>
                  <w:color w:val="000000"/>
                </w:rPr>
                <w:t>d</w:t>
              </w:r>
              <w:r w:rsidRPr="00B2331D" w:rsidR="006B72EF">
                <w:rPr>
                  <w:color w:val="000000"/>
                </w:rPr>
                <w:t xml:space="preserve"> based on professor </w:t>
              </w:r>
            </w:ins>
            <w:ins w:author="Cassie Coyle" w:date="2018-10-26T20:13:00Z" w:id="17">
              <w:r w:rsidRPr="00B2331D" w:rsidR="006B72EF">
                <w:rPr>
                  <w:color w:val="000000"/>
                </w:rPr>
                <w:t>input</w:t>
              </w:r>
            </w:ins>
            <w:del w:author="Cassie Coyle" w:date="2018-10-26T19:17:00Z" w:id="18">
              <w:r w:rsidRPr="00990932" w:rsidR="00851718">
                <w:rPr>
                  <w:color w:val="000000"/>
                </w:rPr>
                <w:delText>3.3,</w:delText>
              </w:r>
            </w:del>
            <w:ins w:author="Cowsar, Anna" w:date="2018-10-01T21:34:00Z" w:id="19">
              <w:del w:author="Cowsar, Anna" w:date="2018-10-01T21:34:00Z" w:id="20">
                <w:r w:rsidRPr="00990932">
                  <w:rPr>
                    <w:color w:val="000000"/>
                  </w:rPr>
                  <w:delText>3.4, 4 added Diagram</w:delText>
                </w:r>
              </w:del>
            </w:ins>
          </w:p>
        </w:tc>
        <w:tc>
          <w:tcPr>
            <w:tcW w:w="1576" w:type="dxa"/>
            <w:tcBorders>
              <w:bottom w:val="single" w:color="auto" w:sz="12" w:space="0"/>
            </w:tcBorders>
            <w:tcMar/>
          </w:tcPr>
          <w:p w:rsidRPr="00990932" w:rsidR="008C5FC8" w:rsidP="0D823A6C" w:rsidRDefault="006B72EF" w14:paraId="00906425" w14:textId="77777777">
            <w:pPr>
              <w:spacing w:before="40" w:after="40"/>
              <w:rPr>
                <w:color w:val="000000" w:themeColor="text1"/>
              </w:rPr>
            </w:pPr>
            <w:ins w:author="Cassie Coyle" w:date="2018-10-26T19:17:00Z" w:id="21">
              <w:r w:rsidRPr="00B2331D">
                <w:rPr>
                  <w:color w:val="000000"/>
                </w:rPr>
                <w:t>1.4</w:t>
              </w:r>
            </w:ins>
            <w:ins w:author="Cowsar, Anna" w:date="2018-10-01T21:34:00Z" w:id="22">
              <w:del w:author="Cowsar, Anna" w:date="2018-10-01T21:34:00Z" w:id="23">
                <w:r w:rsidRPr="00990932" w:rsidR="00D57CFF">
                  <w:rPr>
                    <w:color w:val="000000"/>
                  </w:rPr>
                  <w:delText>1.4</w:delText>
                </w:r>
              </w:del>
            </w:ins>
          </w:p>
        </w:tc>
      </w:tr>
      <w:tr w:rsidR="4BB2BD0F" w:rsidTr="34667EB5" w14:paraId="6A2AC2E7" w14:textId="77777777">
        <w:trPr>
          <w:trHeight w:val="349"/>
        </w:trPr>
        <w:tc>
          <w:tcPr>
            <w:tcW w:w="2150" w:type="dxa"/>
            <w:tcBorders>
              <w:bottom w:val="single" w:color="auto" w:sz="12" w:space="0"/>
            </w:tcBorders>
            <w:tcMar/>
          </w:tcPr>
          <w:p w:rsidR="4BB2BD0F" w:rsidP="4BB2BD0F" w:rsidRDefault="4D86FEB4" w14:paraId="45E8B810" w14:textId="74042E30">
            <w:pPr>
              <w:rPr>
                <w:color w:val="000000" w:themeColor="text1"/>
              </w:rPr>
            </w:pPr>
            <w:r w:rsidRPr="34667EB5" w:rsidR="34667EB5">
              <w:rPr>
                <w:color w:val="000000" w:themeColor="text1" w:themeTint="FF" w:themeShade="FF"/>
              </w:rPr>
              <w:t>Natalie Ownby</w:t>
            </w:r>
          </w:p>
        </w:tc>
        <w:tc>
          <w:tcPr>
            <w:tcW w:w="1164" w:type="dxa"/>
            <w:tcBorders>
              <w:bottom w:val="single" w:color="auto" w:sz="12" w:space="0"/>
            </w:tcBorders>
            <w:tcMar/>
          </w:tcPr>
          <w:p w:rsidR="4BB2BD0F" w:rsidP="4BB2BD0F" w:rsidRDefault="4D86FEB4" w14:paraId="05476686" w14:textId="7D60B62A">
            <w:pPr>
              <w:rPr>
                <w:color w:val="000000" w:themeColor="text1"/>
              </w:rPr>
            </w:pPr>
            <w:r w:rsidRPr="34667EB5" w:rsidR="34667EB5">
              <w:rPr>
                <w:color w:val="000000" w:themeColor="text1" w:themeTint="FF" w:themeShade="FF"/>
              </w:rPr>
              <w:t>10/26/18</w:t>
            </w:r>
          </w:p>
        </w:tc>
        <w:tc>
          <w:tcPr>
            <w:tcW w:w="4931" w:type="dxa"/>
            <w:tcBorders>
              <w:bottom w:val="single" w:color="auto" w:sz="12" w:space="0"/>
            </w:tcBorders>
            <w:tcMar/>
          </w:tcPr>
          <w:p w:rsidR="4BB2BD0F" w:rsidP="4BB2BD0F" w:rsidRDefault="4D86FEB4" w14:paraId="3C9EC940" w14:textId="46A156CB">
            <w:pPr>
              <w:rPr>
                <w:color w:val="000000" w:themeColor="text1"/>
              </w:rPr>
            </w:pPr>
            <w:r w:rsidRPr="34667EB5" w:rsidR="34667EB5">
              <w:rPr>
                <w:color w:val="000000" w:themeColor="text1" w:themeTint="FF" w:themeShade="FF"/>
              </w:rPr>
              <w:t>Rewrote requirements and added requirements for extra features</w:t>
            </w:r>
          </w:p>
        </w:tc>
        <w:tc>
          <w:tcPr>
            <w:tcW w:w="1576" w:type="dxa"/>
            <w:tcBorders>
              <w:bottom w:val="single" w:color="auto" w:sz="12" w:space="0"/>
            </w:tcBorders>
            <w:tcMar/>
          </w:tcPr>
          <w:p w:rsidR="4BB2BD0F" w:rsidP="4BB2BD0F" w:rsidRDefault="4D86FEB4" w14:paraId="3A80914C" w14:textId="1B548413">
            <w:pPr>
              <w:rPr>
                <w:color w:val="000000" w:themeColor="text1"/>
              </w:rPr>
            </w:pPr>
            <w:r w:rsidRPr="34667EB5" w:rsidR="34667EB5">
              <w:rPr>
                <w:color w:val="000000" w:themeColor="text1" w:themeTint="FF" w:themeShade="FF"/>
              </w:rPr>
              <w:t>1.5</w:t>
            </w:r>
          </w:p>
        </w:tc>
      </w:tr>
      <w:tr w:rsidR="4BB2BD0F" w:rsidTr="34667EB5" w14:paraId="0544F150" w14:textId="77777777">
        <w:trPr>
          <w:trHeight w:val="349"/>
        </w:trPr>
        <w:tc>
          <w:tcPr>
            <w:tcW w:w="2150" w:type="dxa"/>
            <w:tcBorders>
              <w:bottom w:val="single" w:color="auto" w:sz="12" w:space="0"/>
            </w:tcBorders>
            <w:tcMar/>
          </w:tcPr>
          <w:p w:rsidR="4BB2BD0F" w:rsidP="4BB2BD0F" w:rsidRDefault="4D86FEB4" w14:paraId="30B9A2D1" w14:textId="58E13210">
            <w:pPr>
              <w:rPr>
                <w:color w:val="000000" w:themeColor="text1"/>
              </w:rPr>
            </w:pPr>
            <w:r w:rsidRPr="34667EB5" w:rsidR="34667EB5">
              <w:rPr>
                <w:color w:val="000000" w:themeColor="text1" w:themeTint="FF" w:themeShade="FF"/>
              </w:rPr>
              <w:t>Anna Cowsar</w:t>
            </w:r>
          </w:p>
        </w:tc>
        <w:tc>
          <w:tcPr>
            <w:tcW w:w="1164" w:type="dxa"/>
            <w:tcBorders>
              <w:bottom w:val="single" w:color="auto" w:sz="12" w:space="0"/>
            </w:tcBorders>
            <w:tcMar/>
          </w:tcPr>
          <w:p w:rsidR="4BB2BD0F" w:rsidP="4BB2BD0F" w:rsidRDefault="4D86FEB4" w14:paraId="1BC73BF7" w14:textId="470B84EB">
            <w:pPr>
              <w:rPr>
                <w:color w:val="000000" w:themeColor="text1"/>
              </w:rPr>
            </w:pPr>
            <w:r w:rsidRPr="34667EB5" w:rsidR="34667EB5">
              <w:rPr>
                <w:color w:val="000000" w:themeColor="text1" w:themeTint="FF" w:themeShade="FF"/>
              </w:rPr>
              <w:t>10/26/18</w:t>
            </w:r>
          </w:p>
        </w:tc>
        <w:tc>
          <w:tcPr>
            <w:tcW w:w="4931" w:type="dxa"/>
            <w:tcBorders>
              <w:bottom w:val="single" w:color="auto" w:sz="12" w:space="0"/>
            </w:tcBorders>
            <w:tcMar/>
          </w:tcPr>
          <w:p w:rsidR="4BB2BD0F" w:rsidP="4D86FEB4" w:rsidRDefault="4D86FEB4" w14:paraId="530EC61B" w14:textId="3B796DC6">
            <w:pPr>
              <w:rPr>
                <w:color w:val="000000" w:themeColor="text1"/>
              </w:rPr>
            </w:pPr>
            <w:r w:rsidRPr="34667EB5" w:rsidR="34667EB5">
              <w:rPr>
                <w:color w:val="000000" w:themeColor="text1" w:themeTint="FF" w:themeShade="FF"/>
              </w:rPr>
              <w:t>3.1.1-3.1.7 and revisions</w:t>
            </w:r>
          </w:p>
        </w:tc>
        <w:tc>
          <w:tcPr>
            <w:tcW w:w="1576" w:type="dxa"/>
            <w:tcBorders>
              <w:bottom w:val="single" w:color="auto" w:sz="12" w:space="0"/>
            </w:tcBorders>
            <w:tcMar/>
          </w:tcPr>
          <w:p w:rsidR="4BB2BD0F" w:rsidP="4BB2BD0F" w:rsidRDefault="4D86FEB4" w14:paraId="1B55E9B4" w14:textId="216B259D">
            <w:pPr>
              <w:rPr>
                <w:color w:val="000000" w:themeColor="text1"/>
              </w:rPr>
            </w:pPr>
            <w:r w:rsidRPr="34667EB5" w:rsidR="34667EB5">
              <w:rPr>
                <w:color w:val="000000" w:themeColor="text1" w:themeTint="FF" w:themeShade="FF"/>
              </w:rPr>
              <w:t>1.6</w:t>
            </w:r>
          </w:p>
        </w:tc>
      </w:tr>
    </w:tbl>
    <w:p w:rsidRPr="00990932" w:rsidR="004B4BA3" w:rsidRDefault="004B4BA3" w14:paraId="4F0B9DF7" w14:textId="77777777">
      <w:pPr>
        <w:rPr>
          <w:b/>
          <w:color w:val="000000"/>
        </w:rPr>
      </w:pPr>
    </w:p>
    <w:p w:rsidRPr="00990932" w:rsidR="004B4BA3" w:rsidRDefault="004B4BA3" w14:paraId="0BB7DE08" w14:textId="77777777">
      <w:pPr>
        <w:rPr>
          <w:color w:val="000000"/>
        </w:rPr>
      </w:pPr>
    </w:p>
    <w:p w:rsidRPr="00990932" w:rsidR="004B4BA3" w:rsidRDefault="004B4BA3" w14:paraId="27CD8F75" w14:textId="77777777">
      <w:pPr>
        <w:rPr>
          <w:color w:val="000000"/>
        </w:rPr>
        <w:sectPr w:rsidRPr="00990932" w:rsidR="004B4BA3">
          <w:headerReference w:type="default" r:id="rId9"/>
          <w:footerReference w:type="default" r:id="rId10"/>
          <w:pgSz w:w="12240" w:h="15840" w:orient="portrait" w:code="1"/>
          <w:pgMar w:top="1440" w:right="1440" w:bottom="1440" w:left="1440" w:header="720" w:footer="720" w:gutter="0"/>
          <w:pgNumType w:fmt="lowerRoman"/>
          <w:cols w:space="720"/>
        </w:sectPr>
      </w:pPr>
    </w:p>
    <w:p w:rsidRPr="00990932" w:rsidR="004B4BA3" w:rsidP="0D823A6C" w:rsidRDefault="0D823A6C" w14:paraId="140537F9" w14:textId="77777777">
      <w:pPr>
        <w:pStyle w:val="Heading1"/>
        <w:rPr>
          <w:color w:val="000000" w:themeColor="text1"/>
        </w:rPr>
      </w:pPr>
      <w:bookmarkStart w:name="_Toc439994665" w:id="24"/>
      <w:bookmarkStart w:name="_Toc528627954" w:id="25"/>
      <w:r w:rsidRPr="0D823A6C">
        <w:rPr>
          <w:rFonts w:ascii="Times New Roman" w:hAnsi="Times New Roman"/>
          <w:color w:val="000000" w:themeColor="text1"/>
        </w:rPr>
        <w:lastRenderedPageBreak/>
        <w:t>Introduction</w:t>
      </w:r>
      <w:bookmarkEnd w:id="24"/>
      <w:bookmarkEnd w:id="25"/>
    </w:p>
    <w:p w:rsidRPr="00990932" w:rsidR="00DF5225" w:rsidP="0D823A6C" w:rsidRDefault="0D823A6C" w14:paraId="4FA1D6D5" w14:textId="483D8D7A">
      <w:pPr>
        <w:pStyle w:val="Heading2"/>
        <w:rPr>
          <w:color w:val="000000" w:themeColor="text1"/>
        </w:rPr>
      </w:pPr>
      <w:bookmarkStart w:name="_Toc528627955" w:id="26"/>
      <w:r w:rsidRPr="0D823A6C">
        <w:rPr>
          <w:rFonts w:ascii="Times New Roman" w:hAnsi="Times New Roman"/>
          <w:color w:val="000000" w:themeColor="text1"/>
        </w:rPr>
        <w:t>Purpose</w:t>
      </w:r>
      <w:bookmarkEnd w:id="26"/>
      <w:r w:rsidRPr="0D823A6C">
        <w:rPr>
          <w:rFonts w:ascii="Times New Roman" w:hAnsi="Times New Roman"/>
          <w:color w:val="000000" w:themeColor="text1"/>
        </w:rPr>
        <w:t xml:space="preserve"> </w:t>
      </w:r>
    </w:p>
    <w:p w:rsidRPr="00990932" w:rsidR="00DF5225" w:rsidP="34667EB5" w:rsidRDefault="00DF5225" w14:paraId="0EBB9AE6" w14:textId="7EF204C7" w14:noSpellErr="1">
      <w:pPr>
        <w:pStyle w:val="template"/>
        <w:rPr>
          <w:rFonts w:ascii="Times New Roman" w:hAnsi="Times New Roman"/>
          <w:color w:val="000000" w:themeColor="text1" w:themeTint="FF" w:themeShade="FF"/>
        </w:rPr>
      </w:pPr>
      <w:r w:rsidRPr="34667EB5">
        <w:rPr>
          <w:rFonts w:ascii="Times New Roman" w:hAnsi="Times New Roman"/>
          <w:i w:val="0"/>
          <w:iCs w:val="0"/>
          <w:color w:val="000000"/>
        </w:rPr>
        <w:t>The purpose of this document is to showcase an in-depth description of “A Game of Checkers” application.</w:t>
      </w:r>
      <w:r w:rsidRPr="34667EB5" w:rsidR="0044033B">
        <w:rPr>
          <w:rFonts w:ascii="Times New Roman" w:hAnsi="Times New Roman"/>
          <w:i w:val="0"/>
          <w:iCs w:val="0"/>
          <w:color w:val="000000"/>
        </w:rPr>
        <w:t xml:space="preserve"> The SRS document is a baseline for the test plan and customer acceptance. </w:t>
      </w:r>
      <w:r w:rsidRPr="34667EB5" w:rsidR="5EA5CC9A">
        <w:rPr>
          <w:rFonts w:ascii="Times New Roman" w:hAnsi="Times New Roman"/>
          <w:i w:val="0"/>
          <w:iCs w:val="0"/>
          <w:color w:val="000000" w:themeColor="text1"/>
        </w:rPr>
        <w:t>Being that the SRS is a contract between a customer and developer; therefore, the SRS document is intended for the customers and developers.</w:t>
      </w:r>
      <w:r w:rsidRPr="34667EB5" w:rsidR="0044033B">
        <w:rPr>
          <w:rFonts w:ascii="Times New Roman" w:hAnsi="Times New Roman"/>
          <w:i w:val="0"/>
          <w:iCs w:val="0"/>
          <w:color w:val="000000"/>
        </w:rPr>
        <w:t xml:space="preserve"> It will provide a detailed overview of the checkers game and</w:t>
      </w:r>
      <w:del w:author="Cowsar, Anna" w:date="2018-10-14T15:36:00Z" w:id="27">
        <w:r w:rsidRPr="00990932" w:rsidR="0044033B">
          <w:rPr>
            <w:color w:val="000000"/>
          </w:rPr>
          <w:delText>it’s</w:delText>
        </w:r>
      </w:del>
      <w:ins w:author="Cowsar, Anna" w:date="2018-10-14T15:36:00Z" w:id="28">
        <w:del w:author="Cowsar, Anna" w:date="2018-10-14T15:36:00Z" w:id="29">
          <w:r w:rsidRPr="00990932" w:rsidR="0044033B">
            <w:rPr>
              <w:color w:val="000000"/>
            </w:rPr>
            <w:delText>its</w:delText>
          </w:r>
        </w:del>
      </w:ins>
      <w:r w:rsidRPr="34667EB5" w:rsidR="0044033B">
        <w:rPr>
          <w:rFonts w:ascii="Times New Roman" w:hAnsi="Times New Roman"/>
          <w:i w:val="0"/>
          <w:iCs w:val="0"/>
          <w:color w:val="000000"/>
        </w:rPr>
        <w:t xml:space="preserve"> parameters.</w:t>
      </w:r>
      <w:r w:rsidRPr="34667EB5">
        <w:rPr>
          <w:rFonts w:ascii="Times New Roman" w:hAnsi="Times New Roman"/>
          <w:i w:val="0"/>
          <w:iCs w:val="0"/>
          <w:color w:val="000000"/>
        </w:rPr>
        <w:t xml:space="preserve"> This</w:t>
      </w:r>
      <w:r w:rsidRPr="34667EB5" w:rsidR="0044033B">
        <w:rPr>
          <w:rFonts w:ascii="Times New Roman" w:hAnsi="Times New Roman"/>
          <w:i w:val="0"/>
          <w:iCs w:val="0"/>
          <w:color w:val="000000"/>
        </w:rPr>
        <w:t xml:space="preserve"> document</w:t>
      </w:r>
      <w:r w:rsidRPr="34667EB5">
        <w:rPr>
          <w:rFonts w:ascii="Times New Roman" w:hAnsi="Times New Roman"/>
          <w:i w:val="0"/>
          <w:iCs w:val="0"/>
          <w:color w:val="000000"/>
        </w:rPr>
        <w:t xml:space="preserve"> will explain how the product </w:t>
      </w:r>
      <w:r w:rsidRPr="34667EB5" w:rsidR="0044033B">
        <w:rPr>
          <w:rFonts w:ascii="Times New Roman" w:hAnsi="Times New Roman"/>
          <w:i w:val="0"/>
          <w:iCs w:val="0"/>
          <w:color w:val="000000"/>
        </w:rPr>
        <w:t>shall</w:t>
      </w:r>
      <w:r w:rsidRPr="34667EB5">
        <w:rPr>
          <w:rFonts w:ascii="Times New Roman" w:hAnsi="Times New Roman"/>
          <w:i w:val="0"/>
          <w:iCs w:val="0"/>
          <w:color w:val="000000"/>
        </w:rPr>
        <w:t xml:space="preserve"> interact with the user, how the user can use features, and display the constraints of how the application will operate during the duration of a game.</w:t>
      </w:r>
    </w:p>
    <w:p w:rsidRPr="00990932" w:rsidR="00BD531B" w:rsidP="6D14ED30" w:rsidRDefault="6D14ED30" w14:paraId="77B58BC4" w14:textId="1E5C13D8">
      <w:pPr>
        <w:pStyle w:val="Heading2"/>
        <w:rPr>
          <w:color w:val="000000" w:themeColor="text1"/>
        </w:rPr>
      </w:pPr>
      <w:bookmarkStart w:name="_Toc528627956" w:id="30"/>
      <w:r w:rsidRPr="6D14ED30">
        <w:rPr>
          <w:rFonts w:ascii="Times New Roman" w:hAnsi="Times New Roman"/>
          <w:color w:val="000000" w:themeColor="text1"/>
        </w:rPr>
        <w:t>Document Conventions</w:t>
      </w:r>
      <w:bookmarkEnd w:id="30"/>
    </w:p>
    <w:p w:rsidRPr="00990932" w:rsidR="00BD531B" w:rsidP="5EA5CC9A" w:rsidRDefault="00BD531B" w14:paraId="0ABFD006" w14:textId="580B0C77">
      <w:pPr>
        <w:pStyle w:val="template"/>
        <w:rPr>
          <w:rFonts w:ascii="Times New Roman" w:hAnsi="Times New Roman"/>
          <w:color w:val="000000" w:themeColor="text1"/>
        </w:rPr>
      </w:pPr>
      <w:r w:rsidRPr="5EA5CC9A">
        <w:rPr>
          <w:rFonts w:ascii="Times New Roman" w:hAnsi="Times New Roman"/>
          <w:i w:val="0"/>
          <w:color w:val="000000"/>
        </w:rPr>
        <w:t>The SRS was written in a way to section off topics, so that it is easier to follow along. Each section is sub-sectioned off, so that all of the sub-sections relay important information pertinent to its section. The font is standard Times New Roman font, size 11 with the section descriptions larger in font size and bold.</w:t>
      </w:r>
      <w:del w:author="Cowsar, Anna" w:date="2018-10-14T15:36:00Z" w:id="31">
        <w:r w:rsidRPr="00990932" w:rsidR="0044033B">
          <w:rPr>
            <w:color w:val="000000"/>
          </w:rPr>
          <w:delText xml:space="preserve"> (cassie—need to add still)</w:delText>
        </w:r>
      </w:del>
    </w:p>
    <w:p w:rsidRPr="00990932" w:rsidR="00BD531B" w:rsidP="6D14ED30" w:rsidRDefault="6D14ED30" w14:paraId="167016BE" w14:textId="3846E007">
      <w:pPr>
        <w:pStyle w:val="Heading2"/>
        <w:rPr>
          <w:color w:val="000000" w:themeColor="text1"/>
        </w:rPr>
      </w:pPr>
      <w:bookmarkStart w:name="_Toc528627957" w:id="32"/>
      <w:r w:rsidRPr="6D14ED30">
        <w:rPr>
          <w:rFonts w:ascii="Times New Roman" w:hAnsi="Times New Roman"/>
          <w:color w:val="000000" w:themeColor="text1"/>
        </w:rPr>
        <w:t>Intended Audience and Reading Suggestions</w:t>
      </w:r>
      <w:bookmarkEnd w:id="32"/>
    </w:p>
    <w:p w:rsidRPr="00990932" w:rsidR="00BD531B" w:rsidP="34667EB5" w:rsidRDefault="0044033B" w14:paraId="652542B3" w14:textId="1895E8B9">
      <w:pPr>
        <w:pStyle w:val="template"/>
        <w:rPr>
          <w:rFonts w:ascii="Times New Roman" w:hAnsi="Times New Roman"/>
          <w:i w:val="0"/>
          <w:iCs w:val="0"/>
          <w:color w:val="000000" w:themeColor="text1" w:themeTint="FF" w:themeShade="FF"/>
        </w:rPr>
      </w:pPr>
      <w:r w:rsidRPr="34667EB5">
        <w:rPr>
          <w:rFonts w:ascii="Times New Roman" w:hAnsi="Times New Roman"/>
          <w:i w:val="0"/>
          <w:iCs w:val="0"/>
          <w:color w:val="000000"/>
        </w:rPr>
        <w:t xml:space="preserve">The SRS is intended for the customer and developers. The document is used by the project managers to </w:t>
      </w:r>
      <w:r w:rsidRPr="34667EB5" w:rsidR="00E431ED">
        <w:rPr>
          <w:rFonts w:ascii="Times New Roman" w:hAnsi="Times New Roman"/>
          <w:i w:val="0"/>
          <w:iCs w:val="0"/>
          <w:color w:val="000000"/>
        </w:rPr>
        <w:t xml:space="preserve">understand </w:t>
      </w:r>
      <w:r w:rsidRPr="34667EB5">
        <w:rPr>
          <w:rFonts w:ascii="Times New Roman" w:hAnsi="Times New Roman"/>
          <w:i w:val="0"/>
          <w:iCs w:val="0"/>
          <w:color w:val="000000"/>
        </w:rPr>
        <w:t>the scope of the project</w:t>
      </w:r>
      <w:r w:rsidRPr="34667EB5" w:rsidR="006E5C7B">
        <w:rPr>
          <w:rFonts w:ascii="Times New Roman" w:hAnsi="Times New Roman"/>
          <w:i w:val="0"/>
          <w:iCs w:val="0"/>
          <w:color w:val="000000"/>
        </w:rPr>
        <w:t>.</w:t>
      </w:r>
      <w:r w:rsidRPr="34667EB5" w:rsidR="0089196F">
        <w:rPr>
          <w:rFonts w:ascii="Times New Roman" w:hAnsi="Times New Roman"/>
          <w:i w:val="0"/>
          <w:iCs w:val="0"/>
          <w:color w:val="000000"/>
        </w:rPr>
        <w:t xml:space="preserve"> The SRS contains the introduction, an overall description, external interface requirements, system features, other nonfunctional requirements, and other requirements.</w:t>
      </w:r>
      <w:r w:rsidRPr="34667EB5">
        <w:rPr>
          <w:rFonts w:ascii="Times New Roman" w:hAnsi="Times New Roman"/>
          <w:i w:val="0"/>
          <w:iCs w:val="0"/>
          <w:color w:val="000000"/>
        </w:rPr>
        <w:t xml:space="preserve"> </w:t>
      </w:r>
      <w:r w:rsidRPr="34667EB5" w:rsidR="0089196F">
        <w:rPr>
          <w:rFonts w:ascii="Times New Roman" w:hAnsi="Times New Roman"/>
          <w:i w:val="0"/>
          <w:iCs w:val="0"/>
          <w:color w:val="000000"/>
        </w:rPr>
        <w:t xml:space="preserve">It is organized in a manner that includes topics and subtopics. For instance, the introduction topic includes the purpose of the problem being solved (implementing a game of checkers), document conventions, the intended audience and reading suggestions, the scope of the project, and any references. The second topic is the overall description which includes the product perspective and functions, the user classes and characteristics, the operating environment for the product, the design and implementation constraints, user documentation, and any assumptions and dependencies. The third topic is </w:t>
      </w:r>
      <w:r w:rsidRPr="34667EB5" w:rsidR="0089196F">
        <w:rPr>
          <w:rFonts w:ascii="Times New Roman" w:hAnsi="Times New Roman"/>
          <w:i w:val="0"/>
          <w:iCs w:val="0"/>
          <w:color w:val="000000"/>
        </w:rPr>
        <w:t xml:space="preserve">about </w:t>
      </w:r>
      <w:r w:rsidRPr="34667EB5" w:rsidR="0089196F">
        <w:rPr>
          <w:rFonts w:ascii="Times New Roman" w:hAnsi="Times New Roman"/>
          <w:i w:val="0"/>
          <w:iCs w:val="0"/>
          <w:color w:val="000000"/>
        </w:rPr>
        <w:t xml:space="preserve">the </w:t>
      </w:r>
      <w:r w:rsidRPr="34667EB5" w:rsidR="0089196F">
        <w:rPr>
          <w:rFonts w:ascii="Times New Roman" w:hAnsi="Times New Roman"/>
          <w:i w:val="0"/>
          <w:iCs w:val="0"/>
          <w:color w:val="000000"/>
        </w:rPr>
        <w:t xml:space="preserve">user</w:t>
      </w:r>
      <w:r w:rsidRPr="34667EB5" w:rsidR="0089196F">
        <w:rPr>
          <w:rFonts w:ascii="Times New Roman" w:hAnsi="Times New Roman"/>
          <w:i w:val="0"/>
          <w:iCs w:val="0"/>
          <w:color w:val="000000"/>
        </w:rPr>
        <w:t xml:space="preserve"> interface</w:t>
      </w:r>
      <w:r w:rsidRPr="34667EB5" w:rsidR="0089196F">
        <w:rPr>
          <w:rFonts w:ascii="Times New Roman" w:hAnsi="Times New Roman"/>
          <w:i w:val="0"/>
          <w:iCs w:val="0"/>
          <w:color w:val="000000"/>
        </w:rPr>
        <w:t xml:space="preserve">.</w:t>
      </w:r>
      <w:r w:rsidRPr="34667EB5" w:rsidR="0089196F">
        <w:rPr>
          <w:rFonts w:ascii="Times New Roman" w:hAnsi="Times New Roman"/>
          <w:i w:val="0"/>
          <w:iCs w:val="0"/>
          <w:color w:val="000000"/>
        </w:rPr>
        <w:t xml:space="preserve"> This topic includes a description o</w:t>
      </w:r>
      <w:r w:rsidRPr="34667EB5" w:rsidR="0089196F">
        <w:rPr>
          <w:rFonts w:ascii="Times New Roman" w:hAnsi="Times New Roman"/>
          <w:i w:val="0"/>
          <w:iCs w:val="0"/>
          <w:color w:val="000000"/>
        </w:rPr>
        <w:t xml:space="preserve">f the user interface and includes </w:t>
      </w:r>
      <w:r w:rsidRPr="34667EB5" w:rsidR="0089196F">
        <w:rPr>
          <w:rFonts w:ascii="Times New Roman" w:hAnsi="Times New Roman"/>
          <w:i w:val="0"/>
          <w:iCs w:val="0"/>
          <w:color w:val="000000"/>
        </w:rPr>
        <w:t xml:space="preserve">images of the intended interface. The fourth topic is the game play section, which involves a more detailed outline of what the user will go through as they play the checkers game. It involves the AI implementation, stimulus and response sequences, rule enforcement, which is how the rules will be enforced. Also, it includes the additional features like night mode, player name entry, music, and timer. </w:t>
      </w:r>
      <w:r w:rsidRPr="34667EB5" w:rsidR="002908D1">
        <w:rPr>
          <w:rFonts w:ascii="Times New Roman" w:hAnsi="Times New Roman"/>
          <w:i w:val="0"/>
          <w:iCs w:val="0"/>
          <w:color w:val="000000"/>
        </w:rPr>
        <w:t>The fifth topic is other nonfunctional requirements. This includes requirements such as the performance, safety, and security requirements of the game, software quality attributes, and any business</w:t>
      </w:r>
      <w:r w:rsidRPr="34667EB5" w:rsidR="00937C3A">
        <w:rPr>
          <w:rFonts w:ascii="Times New Roman" w:hAnsi="Times New Roman"/>
          <w:i w:val="0"/>
          <w:iCs w:val="0"/>
          <w:color w:val="000000"/>
        </w:rPr>
        <w:t xml:space="preserve"> rules. The last topic is a</w:t>
      </w:r>
      <w:r w:rsidRPr="34667EB5" w:rsidR="00937C3A">
        <w:rPr>
          <w:rFonts w:ascii="Times New Roman" w:hAnsi="Times New Roman"/>
          <w:i w:val="0"/>
          <w:iCs w:val="0"/>
          <w:color w:val="000000"/>
        </w:rPr>
        <w:t xml:space="preserve"> glossary which includes </w:t>
      </w:r>
      <w:r w:rsidRPr="34667EB5" w:rsidR="00937C3A">
        <w:rPr>
          <w:rFonts w:ascii="Times New Roman" w:hAnsi="Times New Roman"/>
          <w:i w:val="0"/>
          <w:iCs w:val="0"/>
          <w:color w:val="000000"/>
        </w:rPr>
        <w:t xml:space="preserve">acronyms</w:t>
      </w:r>
      <w:r w:rsidRPr="34667EB5" w:rsidR="00937C3A">
        <w:rPr>
          <w:rFonts w:ascii="Times New Roman" w:hAnsi="Times New Roman"/>
          <w:i w:val="0"/>
          <w:iCs w:val="0"/>
          <w:color w:val="000000"/>
        </w:rPr>
        <w:t xml:space="preserve"> and their meanings</w:t>
      </w:r>
      <w:r w:rsidRPr="34667EB5" w:rsidR="002908D1">
        <w:rPr>
          <w:rFonts w:ascii="Times New Roman" w:hAnsi="Times New Roman"/>
          <w:i w:val="0"/>
          <w:iCs w:val="0"/>
          <w:color w:val="000000"/>
        </w:rPr>
        <w:t xml:space="preserve">. The SRS document should be read in order of appearance, so the reader can get a full understanding of the software requirements specifications of the game of checkers being implemented. All readers, whether tester, developer, customer, </w:t>
      </w:r>
      <w:proofErr w:type="spellStart"/>
      <w:r w:rsidRPr="34667EB5" w:rsidR="002908D1">
        <w:rPr>
          <w:rFonts w:ascii="Times New Roman" w:hAnsi="Times New Roman"/>
          <w:i w:val="0"/>
          <w:iCs w:val="0"/>
          <w:color w:val="000000"/>
        </w:rPr>
        <w:t>etc</w:t>
      </w:r>
      <w:proofErr w:type="spellEnd"/>
      <w:r w:rsidRPr="34667EB5" w:rsidR="002908D1">
        <w:rPr>
          <w:rFonts w:ascii="Times New Roman" w:hAnsi="Times New Roman"/>
          <w:i w:val="0"/>
          <w:iCs w:val="0"/>
          <w:color w:val="000000"/>
        </w:rPr>
        <w:t xml:space="preserve"> should read the SRS in its entirety to gain a full grasp of the product. This will lead to more common understanding of the product and its </w:t>
      </w:r>
      <w:r w:rsidRPr="34667EB5" w:rsidR="002908D1">
        <w:rPr>
          <w:rFonts w:ascii="Times New Roman" w:hAnsi="Times New Roman"/>
          <w:i w:val="0"/>
          <w:iCs w:val="0"/>
          <w:color w:val="000000"/>
        </w:rPr>
        <w:t>requirements and</w:t>
      </w:r>
      <w:r w:rsidRPr="34667EB5" w:rsidR="002908D1">
        <w:rPr>
          <w:rFonts w:ascii="Times New Roman" w:hAnsi="Times New Roman"/>
          <w:i w:val="0"/>
          <w:iCs w:val="0"/>
          <w:color w:val="000000"/>
        </w:rPr>
        <w:t xml:space="preserve"> clear up potential miscommunication.</w:t>
      </w:r>
      <w:del w:author="Cowsar, Anna" w:date="2018-10-14T15:36:00Z" w:id="33">
        <w:r w:rsidRPr="00990932" w:rsidR="002F5689">
          <w:rPr>
            <w:color w:val="000000"/>
            <w:highlight w:val="yellow"/>
          </w:rPr>
          <w:delText>can we meet after class Wednesday 9-19?? I think we need to figure out implementation so we can continue to work on this</w:delText>
        </w:r>
      </w:del>
    </w:p>
    <w:p w:rsidR="44DA053E" w:rsidP="44DA053E" w:rsidRDefault="44DA053E" w14:paraId="195466B2" w14:textId="171338AF">
      <w:pPr>
        <w:pStyle w:val="template"/>
        <w:rPr>
          <w:rFonts w:ascii="Times New Roman" w:hAnsi="Times New Roman"/>
          <w:i w:val="0"/>
          <w:color w:val="000000" w:themeColor="text1"/>
        </w:rPr>
      </w:pPr>
    </w:p>
    <w:p w:rsidR="44DA053E" w:rsidP="44DA053E" w:rsidRDefault="44DA053E" w14:paraId="7D92A04D" w14:textId="341BE777">
      <w:pPr>
        <w:pStyle w:val="template"/>
        <w:rPr>
          <w:rFonts w:ascii="Times New Roman" w:hAnsi="Times New Roman"/>
          <w:i w:val="0"/>
          <w:color w:val="000000" w:themeColor="text1"/>
        </w:rPr>
      </w:pPr>
    </w:p>
    <w:p w:rsidR="44DA053E" w:rsidP="44DA053E" w:rsidRDefault="44DA053E" w14:paraId="2D96522F" w14:textId="3ACEF0FA">
      <w:pPr>
        <w:pStyle w:val="template"/>
        <w:rPr>
          <w:rFonts w:ascii="Times New Roman" w:hAnsi="Times New Roman"/>
          <w:i w:val="0"/>
          <w:color w:val="000000" w:themeColor="text1"/>
        </w:rPr>
      </w:pPr>
    </w:p>
    <w:p w:rsidR="44DA053E" w:rsidP="44DA053E" w:rsidRDefault="44DA053E" w14:paraId="22013799" w14:textId="3ACEF0FA">
      <w:pPr>
        <w:pStyle w:val="template"/>
        <w:rPr>
          <w:rFonts w:ascii="Times New Roman" w:hAnsi="Times New Roman"/>
          <w:i w:val="0"/>
          <w:color w:val="000000" w:themeColor="text1"/>
        </w:rPr>
      </w:pPr>
    </w:p>
    <w:p w:rsidR="44DA053E" w:rsidP="44DA053E" w:rsidRDefault="44DA053E" w14:paraId="4977E1FA" w14:textId="3ACEF0FA">
      <w:pPr>
        <w:pStyle w:val="template"/>
        <w:rPr>
          <w:rFonts w:ascii="Times New Roman" w:hAnsi="Times New Roman"/>
          <w:i w:val="0"/>
          <w:color w:val="000000" w:themeColor="text1"/>
        </w:rPr>
      </w:pPr>
    </w:p>
    <w:p w:rsidR="44DA053E" w:rsidP="44DA053E" w:rsidRDefault="44DA053E" w14:paraId="5BFC6718" w14:textId="3974E01E">
      <w:pPr>
        <w:pStyle w:val="template"/>
        <w:rPr>
          <w:rFonts w:ascii="Times New Roman" w:hAnsi="Times New Roman"/>
          <w:i w:val="0"/>
          <w:color w:val="000000" w:themeColor="text1"/>
        </w:rPr>
      </w:pPr>
    </w:p>
    <w:p w:rsidRPr="00990932" w:rsidR="004B4BA3" w:rsidP="0D823A6C" w:rsidRDefault="0D823A6C" w14:paraId="08BB0610" w14:textId="41917463">
      <w:pPr>
        <w:pStyle w:val="Heading2"/>
        <w:rPr>
          <w:color w:val="000000" w:themeColor="text1"/>
        </w:rPr>
      </w:pPr>
      <w:bookmarkStart w:name="_Toc528627958" w:id="34"/>
      <w:r w:rsidRPr="0D823A6C">
        <w:rPr>
          <w:rFonts w:ascii="Times New Roman" w:hAnsi="Times New Roman"/>
          <w:color w:val="000000" w:themeColor="text1"/>
        </w:rPr>
        <w:lastRenderedPageBreak/>
        <w:t>Product Scope</w:t>
      </w:r>
      <w:bookmarkEnd w:id="34"/>
    </w:p>
    <w:p w:rsidRPr="00990932" w:rsidR="00D208CD" w:rsidP="34667EB5" w:rsidRDefault="00D208CD" w14:paraId="14B53D63" w14:noSpellErr="1" w14:textId="13CE8F62">
      <w:pPr>
        <w:pStyle w:val="template"/>
        <w:rPr>
          <w:rFonts w:ascii="Times New Roman" w:hAnsi="Times New Roman"/>
          <w:color w:val="000000" w:themeColor="text1" w:themeTint="FF" w:themeShade="FF"/>
        </w:rPr>
      </w:pPr>
      <w:r w:rsidRPr="34667EB5">
        <w:rPr>
          <w:rFonts w:ascii="Times New Roman" w:hAnsi="Times New Roman"/>
          <w:i w:val="0"/>
          <w:iCs w:val="0"/>
          <w:color w:val="000000"/>
        </w:rPr>
        <w:t>This product will allow the user to p</w:t>
      </w:r>
      <w:r w:rsidRPr="34667EB5" w:rsidR="004A0760">
        <w:rPr>
          <w:rFonts w:ascii="Times New Roman" w:hAnsi="Times New Roman"/>
          <w:i w:val="0"/>
          <w:iCs w:val="0"/>
          <w:color w:val="000000"/>
        </w:rPr>
        <w:t>lay an interactive game of checkers</w:t>
      </w:r>
      <w:r w:rsidRPr="34667EB5">
        <w:rPr>
          <w:rFonts w:ascii="Times New Roman" w:hAnsi="Times New Roman"/>
          <w:i w:val="0"/>
          <w:iCs w:val="0"/>
          <w:color w:val="000000"/>
        </w:rPr>
        <w:t xml:space="preserve"> against the computer. The objective is to implement a simple AI</w:t>
      </w:r>
      <w:r w:rsidRPr="34667EB5" w:rsidR="002908D1">
        <w:rPr>
          <w:rFonts w:ascii="Times New Roman" w:hAnsi="Times New Roman"/>
          <w:i w:val="0"/>
          <w:iCs w:val="0"/>
          <w:color w:val="000000"/>
        </w:rPr>
        <w:t xml:space="preserve"> that</w:t>
      </w:r>
      <w:r w:rsidRPr="34667EB5">
        <w:rPr>
          <w:rFonts w:ascii="Times New Roman" w:hAnsi="Times New Roman"/>
          <w:i w:val="0"/>
          <w:iCs w:val="0"/>
          <w:color w:val="000000"/>
        </w:rPr>
        <w:t xml:space="preserve"> the user can play against with a use</w:t>
      </w:r>
      <w:r w:rsidRPr="34667EB5" w:rsidR="004A0760">
        <w:rPr>
          <w:rFonts w:ascii="Times New Roman" w:hAnsi="Times New Roman"/>
          <w:i w:val="0"/>
          <w:iCs w:val="0"/>
          <w:color w:val="000000"/>
        </w:rPr>
        <w:t>r in</w:t>
      </w:r>
      <w:r w:rsidRPr="34667EB5" w:rsidR="00936E65">
        <w:rPr>
          <w:rFonts w:ascii="Times New Roman" w:hAnsi="Times New Roman"/>
          <w:i w:val="0"/>
          <w:iCs w:val="0"/>
          <w:color w:val="000000"/>
        </w:rPr>
        <w:t>terface that resembles a checker</w:t>
      </w:r>
      <w:r w:rsidRPr="34667EB5">
        <w:rPr>
          <w:rFonts w:ascii="Times New Roman" w:hAnsi="Times New Roman"/>
          <w:i w:val="0"/>
          <w:iCs w:val="0"/>
          <w:color w:val="000000"/>
        </w:rPr>
        <w:t xml:space="preserve">board </w:t>
      </w:r>
      <w:r w:rsidRPr="34667EB5">
        <w:rPr>
          <w:rFonts w:ascii="Times New Roman" w:hAnsi="Times New Roman"/>
          <w:i w:val="0"/>
          <w:iCs w:val="0"/>
          <w:color w:val="000000"/>
        </w:rPr>
        <w:t xml:space="preserve">and </w:t>
      </w:r>
      <w:del w:author="Cowsar, Anna" w:date="2018-10-14T15:36:00Z" w:id="35">
        <w:r w:rsidRPr="00990932" w:rsidR="002908D1">
          <w:rPr>
            <w:color w:val="000000"/>
          </w:rPr>
          <w:delText>it’s</w:delText>
        </w:r>
      </w:del>
      <w:ins w:author="Cowsar, Anna" w:date="2018-10-14T15:36:00Z" w:id="36">
        <w:del w:author="Cowsar, Anna" w:date="2018-10-14T15:36:00Z" w:id="37">
          <w:r w:rsidRPr="00990932" w:rsidR="002908D1">
            <w:rPr>
              <w:color w:val="000000"/>
            </w:rPr>
            <w:delText>its</w:delText>
          </w:r>
        </w:del>
      </w:ins>
      <w:r w:rsidRPr="34667EB5">
        <w:rPr>
          <w:rFonts w:ascii="Times New Roman" w:hAnsi="Times New Roman"/>
          <w:i w:val="0"/>
          <w:iCs w:val="0"/>
          <w:color w:val="000000"/>
        </w:rPr>
        <w:t>pieces</w:t>
      </w:r>
      <w:r w:rsidRPr="34667EB5">
        <w:rPr>
          <w:rFonts w:ascii="Times New Roman" w:hAnsi="Times New Roman"/>
          <w:i w:val="0"/>
          <w:iCs w:val="0"/>
          <w:color w:val="000000"/>
        </w:rPr>
        <w:t>.</w:t>
      </w:r>
      <w:r w:rsidRPr="0D823A6C" w:rsidR="002908D1">
        <w:rPr>
          <w:rFonts w:ascii="Times New Roman" w:hAnsi="Times New Roman"/>
          <w:color w:val="000000"/>
        </w:rPr>
        <w:t xml:space="preserve"> </w:t>
      </w:r>
    </w:p>
    <w:p w:rsidRPr="00990932" w:rsidR="004B4BA3" w:rsidP="5EA5CC9A" w:rsidRDefault="5EA5CC9A" w14:paraId="1EAAA0A3" w14:textId="549E06C2">
      <w:pPr>
        <w:pStyle w:val="Heading2"/>
        <w:rPr>
          <w:color w:val="000000" w:themeColor="text1"/>
        </w:rPr>
      </w:pPr>
      <w:bookmarkStart w:name="_Toc528627959" w:id="38"/>
      <w:r w:rsidRPr="5EA5CC9A">
        <w:rPr>
          <w:rFonts w:ascii="Times New Roman" w:hAnsi="Times New Roman"/>
          <w:color w:val="000000" w:themeColor="text1"/>
        </w:rPr>
        <w:t>References</w:t>
      </w:r>
      <w:bookmarkEnd w:id="38"/>
    </w:p>
    <w:p w:rsidR="5EA5CC9A" w:rsidP="5EA5CC9A" w:rsidRDefault="4D86FEB4" w14:paraId="0223E6A7" w14:textId="549E06C2">
      <w:pPr>
        <w:spacing w:after="120"/>
        <w:ind w:firstLine="720"/>
        <w:jc w:val="both"/>
        <w:rPr>
          <w:rFonts w:ascii="Times New Roman" w:hAnsi="Times New Roman"/>
          <w:i/>
          <w:iCs/>
          <w:color w:val="000080"/>
          <w:sz w:val="22"/>
          <w:szCs w:val="22"/>
        </w:rPr>
      </w:pPr>
      <w:r w:rsidRPr="34667EB5" w:rsidR="34667EB5">
        <w:rPr>
          <w:rFonts w:ascii="Times New Roman" w:hAnsi="Times New Roman"/>
          <w:sz w:val="22"/>
          <w:szCs w:val="22"/>
          <w:lang w:val="en-CA"/>
        </w:rPr>
        <w:t xml:space="preserve">Rules of Checkers </w:t>
      </w:r>
    </w:p>
    <w:p w:rsidR="5EA5CC9A" w:rsidP="44DA053E" w:rsidRDefault="00CF08C3" w14:paraId="3CB0BB43" w14:textId="7D9EB72F">
      <w:pPr>
        <w:pStyle w:val="ListParagraph"/>
        <w:numPr>
          <w:ilvl w:val="1"/>
          <w:numId w:val="18"/>
        </w:numPr>
        <w:rPr/>
      </w:pPr>
      <w:hyperlink r:id="R7efc6440c2b14eb1">
        <w:r w:rsidRPr="34667EB5" w:rsidR="34667EB5">
          <w:rPr>
            <w:rStyle w:val="Hyperlink"/>
            <w:rFonts w:ascii="Times New Roman" w:hAnsi="Times New Roman"/>
            <w:sz w:val="22"/>
            <w:szCs w:val="22"/>
            <w:lang w:val="en-CA"/>
          </w:rPr>
          <w:t>http://www.indepthinfo.com/checkers/</w:t>
        </w:r>
      </w:hyperlink>
    </w:p>
    <w:p w:rsidRPr="00990932" w:rsidR="006E5C7B" w:rsidRDefault="006E5C7B" w14:paraId="12E15812" w14:textId="77777777">
      <w:pPr>
        <w:pStyle w:val="template"/>
        <w:rPr>
          <w:ins w:author="Natalie Ownby" w:date="2018-10-14T15:36:00Z" w:id="39"/>
          <w:del w:author="Natalie Ownby" w:date="2018-10-14T15:36:00Z" w:id="40"/>
          <w:color w:val="000000"/>
        </w:rPr>
      </w:pPr>
      <w:bookmarkStart w:name="_Toc528620279" w:id="41"/>
      <w:bookmarkStart w:name="_Toc528620573" w:id="42"/>
      <w:bookmarkStart w:name="_Toc528622493" w:id="43"/>
      <w:bookmarkStart w:name="_Toc528622554" w:id="44"/>
      <w:bookmarkStart w:name="_Toc528622615" w:id="45"/>
      <w:bookmarkStart w:name="_Toc528622606" w:id="46"/>
      <w:bookmarkStart w:name="_Toc528627718" w:id="47"/>
      <w:bookmarkStart w:name="_Toc528627960" w:id="48"/>
      <w:bookmarkEnd w:id="41"/>
      <w:bookmarkEnd w:id="42"/>
      <w:bookmarkEnd w:id="43"/>
      <w:bookmarkEnd w:id="44"/>
      <w:bookmarkEnd w:id="45"/>
      <w:bookmarkEnd w:id="46"/>
      <w:bookmarkEnd w:id="47"/>
      <w:bookmarkEnd w:id="48"/>
    </w:p>
    <w:p w:rsidRPr="00990932" w:rsidR="006E5C7B" w:rsidP="006E5C7B" w:rsidRDefault="006E5C7B" w14:paraId="69FC6F9F" w14:textId="77777777">
      <w:pPr>
        <w:pStyle w:val="Comment"/>
        <w:rPr>
          <w:ins w:author="Natalie Ownby" w:date="2018-10-14T15:36:00Z" w:id="49"/>
          <w:del w:author="Natalie Ownby" w:date="2018-10-14T15:36:00Z" w:id="50"/>
          <w:color w:val="000000"/>
          <w:szCs w:val="22"/>
        </w:rPr>
      </w:pPr>
      <w:ins w:author="Natalie Ownby" w:date="2018-10-14T15:36:00Z" w:id="51">
        <w:del w:author="Natalie Ownby" w:date="2018-10-14T15:36:00Z" w:id="52">
          <w:r w:rsidRPr="00990932">
            <w:rPr>
              <w:color w:val="000000"/>
            </w:rPr>
            <w:delText xml:space="preserve">The rules of checkers detailed in the linked document will be referred to throughout this document. </w:delText>
          </w:r>
          <w:r w:rsidRPr="00990932">
            <w:fldChar w:fldCharType="begin"/>
          </w:r>
          <w:r w:rsidRPr="00990932">
            <w:rPr>
              <w:color w:val="000000"/>
            </w:rPr>
            <w:delInstrText xml:space="preserve"> HYPERLINK "http://www.indepthinfo.com/checkers/" \h </w:delInstrText>
          </w:r>
          <w:r w:rsidRPr="00990932">
            <w:fldChar w:fldCharType="separate"/>
          </w:r>
          <w:r w:rsidRPr="00990932">
            <w:rPr>
              <w:rStyle w:val="Hyperlink"/>
              <w:color w:val="000000"/>
            </w:rPr>
            <w:delText>http://www.indepthinfo.com/checkers/</w:delText>
          </w:r>
          <w:r w:rsidRPr="00990932">
            <w:rPr>
              <w:rStyle w:val="Hyperlink"/>
              <w:color w:val="000000"/>
            </w:rPr>
            <w:fldChar w:fldCharType="end"/>
          </w:r>
          <w:bookmarkStart w:name="_Toc528620280" w:id="53"/>
          <w:bookmarkStart w:name="_Toc528620574" w:id="54"/>
          <w:bookmarkStart w:name="_Toc528622494" w:id="55"/>
          <w:bookmarkStart w:name="_Toc528622555" w:id="56"/>
          <w:bookmarkStart w:name="_Toc528622616" w:id="57"/>
          <w:bookmarkStart w:name="_Toc528622668" w:id="58"/>
          <w:bookmarkStart w:name="_Toc528627719" w:id="59"/>
          <w:bookmarkStart w:name="_Toc528627961" w:id="60"/>
          <w:bookmarkEnd w:id="53"/>
          <w:bookmarkEnd w:id="54"/>
          <w:bookmarkEnd w:id="55"/>
          <w:bookmarkEnd w:id="56"/>
          <w:bookmarkEnd w:id="57"/>
          <w:bookmarkEnd w:id="58"/>
          <w:bookmarkEnd w:id="59"/>
          <w:bookmarkEnd w:id="60"/>
        </w:del>
      </w:ins>
    </w:p>
    <w:p w:rsidRPr="00990932" w:rsidR="006E5C7B" w:rsidRDefault="006E5C7B" w14:paraId="145312BD" w14:textId="77777777">
      <w:pPr>
        <w:pStyle w:val="template"/>
        <w:rPr>
          <w:ins w:author="Natalie Ownby" w:date="2018-10-14T15:36:00Z" w:id="61"/>
          <w:del w:author="Natalie Ownby" w:date="2018-10-14T15:36:00Z" w:id="62"/>
          <w:color w:val="000000"/>
        </w:rPr>
      </w:pPr>
      <w:bookmarkStart w:name="_Toc528620281" w:id="63"/>
      <w:bookmarkStart w:name="_Toc528620575" w:id="64"/>
      <w:bookmarkStart w:name="_Toc528622495" w:id="65"/>
      <w:bookmarkStart w:name="_Toc528622556" w:id="66"/>
      <w:bookmarkStart w:name="_Toc528622617" w:id="67"/>
      <w:bookmarkStart w:name="_Toc528622669" w:id="68"/>
      <w:bookmarkStart w:name="_Toc528627720" w:id="69"/>
      <w:bookmarkStart w:name="_Toc528627962" w:id="70"/>
      <w:bookmarkEnd w:id="63"/>
      <w:bookmarkEnd w:id="64"/>
      <w:bookmarkEnd w:id="65"/>
      <w:bookmarkEnd w:id="66"/>
      <w:bookmarkEnd w:id="67"/>
      <w:bookmarkEnd w:id="68"/>
      <w:bookmarkEnd w:id="69"/>
      <w:bookmarkEnd w:id="70"/>
    </w:p>
    <w:p w:rsidRPr="00990932" w:rsidR="004B4BA3" w:rsidP="34667EB5" w:rsidRDefault="004B4BA3" w14:paraId="52028652" w14:textId="77777777" w14:noSpellErr="1">
      <w:pPr>
        <w:pStyle w:val="Heading1"/>
        <w:rPr>
          <w:color w:val="000000" w:themeColor="text1" w:themeTint="FF" w:themeShade="FF"/>
        </w:rPr>
      </w:pPr>
      <w:bookmarkStart w:name="_Toc439994673" w:id="71"/>
      <w:bookmarkStart w:name="_Toc528627963" w:id="72"/>
      <w:r w:rsidRPr="0D823A6C">
        <w:rPr>
          <w:rFonts w:ascii="Times New Roman" w:hAnsi="Times New Roman"/>
          <w:color w:val="000000"/>
        </w:rPr>
        <w:t>Overall Description</w:t>
      </w:r>
      <w:bookmarkEnd w:id="71"/>
      <w:bookmarkEnd w:id="72"/>
    </w:p>
    <w:p w:rsidRPr="00990932" w:rsidR="004B4BA3" w:rsidP="0D823A6C" w:rsidRDefault="0D823A6C" w14:paraId="69565FAD" w14:textId="0EA3BF4F">
      <w:pPr>
        <w:pStyle w:val="Heading2"/>
        <w:rPr>
          <w:color w:val="000000" w:themeColor="text1"/>
        </w:rPr>
      </w:pPr>
      <w:bookmarkStart w:name="_Toc528627964" w:id="73"/>
      <w:r w:rsidRPr="0D823A6C">
        <w:rPr>
          <w:rFonts w:ascii="Times New Roman" w:hAnsi="Times New Roman"/>
          <w:color w:val="000000" w:themeColor="text1"/>
        </w:rPr>
        <w:t>Product Perspective</w:t>
      </w:r>
      <w:bookmarkEnd w:id="73"/>
    </w:p>
    <w:p w:rsidRPr="00990932" w:rsidR="00D208CD" w:rsidRDefault="00D208CD" w14:paraId="15FBDAF0" w14:textId="77777777">
      <w:pPr>
        <w:pStyle w:val="template"/>
        <w:rPr>
          <w:del w:author="Natalie Ownby" w:date="2018-10-14T15:36:00Z" w:id="74"/>
          <w:color w:val="000000"/>
        </w:rPr>
      </w:pPr>
      <w:r w:rsidRPr="34667EB5">
        <w:rPr>
          <w:rFonts w:ascii="Times New Roman" w:hAnsi="Times New Roman"/>
          <w:i w:val="0"/>
          <w:iCs w:val="0"/>
          <w:color w:val="000000"/>
        </w:rPr>
        <w:t xml:space="preserve">The “Game of </w:t>
      </w:r>
      <w:r w:rsidRPr="34667EB5" w:rsidR="004A0760">
        <w:rPr>
          <w:rFonts w:ascii="Times New Roman" w:hAnsi="Times New Roman"/>
          <w:i w:val="0"/>
          <w:iCs w:val="0"/>
          <w:color w:val="000000"/>
        </w:rPr>
        <w:t>Checkers</w:t>
      </w:r>
      <w:r w:rsidRPr="34667EB5">
        <w:rPr>
          <w:rFonts w:ascii="Times New Roman" w:hAnsi="Times New Roman"/>
          <w:i w:val="0"/>
          <w:iCs w:val="0"/>
          <w:color w:val="000000"/>
        </w:rPr>
        <w:t>” is a new, self-contained product. This product is not required to interface with other products and</w:t>
      </w:r>
      <w:r w:rsidRPr="34667EB5" w:rsidR="002908D1">
        <w:rPr>
          <w:rFonts w:ascii="Times New Roman" w:hAnsi="Times New Roman"/>
          <w:i w:val="0"/>
          <w:iCs w:val="0"/>
          <w:color w:val="000000"/>
        </w:rPr>
        <w:t xml:space="preserve"> is </w:t>
      </w:r>
      <w:ins w:author="Natalie Ownby" w:date="2018-10-14T15:36:00Z" w:id="75">
        <w:del w:author="Natalie Ownby" w:date="2018-10-14T15:36:00Z" w:id="76">
          <w:r w:rsidRPr="00990932" w:rsidR="006E5C7B">
            <w:rPr>
              <w:color w:val="000000"/>
            </w:rPr>
            <w:delText xml:space="preserve">a </w:delText>
          </w:r>
        </w:del>
      </w:ins>
      <w:r w:rsidRPr="34667EB5" w:rsidR="006E5C7B">
        <w:rPr>
          <w:rFonts w:ascii="Times New Roman" w:hAnsi="Times New Roman"/>
          <w:i w:val="0"/>
          <w:iCs w:val="0"/>
          <w:color w:val="000000"/>
        </w:rPr>
        <w:t>stand</w:t>
      </w:r>
      <w:ins w:author="Natalie Ownby" w:date="2018-10-14T15:36:00Z" w:id="77">
        <w:del w:author="Natalie Ownby" w:date="2018-10-14T15:36:00Z" w:id="78">
          <w:r w:rsidRPr="00990932" w:rsidR="006E5C7B">
            <w:rPr>
              <w:color w:val="000000"/>
            </w:rPr>
            <w:delText>-</w:delText>
          </w:r>
        </w:del>
      </w:ins>
      <w:del w:author="Natalie Ownby" w:date="2018-10-14T15:36:00Z" w:id="79">
        <w:r w:rsidRPr="00990932">
          <w:rPr>
            <w:color w:val="000000"/>
          </w:rPr>
          <w:delText xml:space="preserve"> </w:delText>
        </w:r>
      </w:del>
      <w:r w:rsidRPr="34667EB5">
        <w:rPr>
          <w:rFonts w:ascii="Times New Roman" w:hAnsi="Times New Roman"/>
          <w:i w:val="0"/>
          <w:iCs w:val="0"/>
          <w:color w:val="000000"/>
        </w:rPr>
        <w:t>alone</w:t>
      </w:r>
      <w:r w:rsidRPr="34667EB5" w:rsidR="34667EB5">
        <w:rPr>
          <w:rFonts w:ascii="Times New Roman" w:hAnsi="Times New Roman"/>
          <w:i w:val="0"/>
          <w:iCs w:val="0"/>
          <w:color w:val="000000"/>
        </w:rPr>
        <w:t>.</w:t>
      </w:r>
      <w:ins w:author="Natalie Ownby" w:date="2018-10-14T15:36:00Z" w:id="80">
        <w:del w:author="Natalie Ownby" w:date="2018-10-14T15:36:00Z" w:id="81">
          <w:r w:rsidRPr="00990932" w:rsidR="006E5C7B">
            <w:rPr>
              <w:color w:val="000000"/>
            </w:rPr>
            <w:delText xml:space="preserve"> product</w:delText>
          </w:r>
        </w:del>
      </w:ins>
      <w:ins w:author="Cassie Coyle" w:date="2018-10-21T18:17:00Z" w:id="82">
        <w:del w:author="Cassie Coyle" w:date="2018-10-21T18:17:00Z" w:id="83">
          <w:r w:rsidRPr="00990932">
            <w:rPr>
              <w:color w:val="000000"/>
            </w:rPr>
            <w:delText>.</w:delText>
          </w:r>
        </w:del>
      </w:ins>
      <w:ins w:author="Natalie Ownby" w:date="2018-10-14T15:36:00Z" w:id="84">
        <w:del w:author="Natalie Ownby" w:date="2018-10-14T15:36:00Z" w:id="85">
          <w:r w:rsidRPr="00990932">
            <w:rPr>
              <w:color w:val="000000"/>
            </w:rPr>
            <w:delText>.</w:delText>
          </w:r>
        </w:del>
      </w:ins>
      <w:del w:author="Natalie Ownby" w:date="2018-10-14T15:36:00Z" w:id="86">
        <w:r w:rsidRPr="00990932">
          <w:rPr>
            <w:color w:val="000000"/>
          </w:rPr>
          <w:delText>.</w:delText>
        </w:r>
      </w:del>
    </w:p>
    <w:p w:rsidRPr="00990932" w:rsidR="00E912CE" w:rsidRDefault="00E912CE" w14:paraId="7A0ADCA9" w14:textId="77777777">
      <w:pPr>
        <w:pStyle w:val="template"/>
        <w:rPr>
          <w:del w:author="Natalie Ownby" w:date="2018-10-14T15:36:00Z" w:id="87"/>
          <w:color w:val="000000"/>
        </w:rPr>
      </w:pPr>
    </w:p>
    <w:p w:rsidRPr="00990932" w:rsidR="00E912CE" w:rsidRDefault="00E912CE" w14:paraId="0DC0376F" w14:textId="77777777">
      <w:pPr>
        <w:pStyle w:val="template"/>
        <w:rPr>
          <w:del w:author="Natalie Ownby" w:date="2018-10-14T15:36:00Z" w:id="88"/>
          <w:color w:val="000000"/>
        </w:rPr>
      </w:pPr>
    </w:p>
    <w:p w:rsidRPr="00990932" w:rsidR="00E912CE" w:rsidRDefault="009A0E61" w14:paraId="221B5081" w14:textId="022CDD1F">
      <w:pPr>
        <w:pStyle w:val="template"/>
        <w:rPr>
          <w:del w:author="Natalie Ownby" w:date="2018-10-14T15:36:00Z" w:id="89"/>
          <w:noProof/>
          <w:color w:val="000000"/>
        </w:rPr>
      </w:pPr>
      <w:del w:author="Natalie Ownby" w:date="2018-10-14T15:36:00Z" w:id="90">
        <w:r w:rsidRPr="00990932">
          <w:rPr>
            <w:noProof/>
            <w:color w:val="000000"/>
          </w:rPr>
          <w:drawing>
            <wp:anchor distT="0" distB="0" distL="114300" distR="114300" simplePos="0" relativeHeight="251657216" behindDoc="0" locked="0" layoutInCell="1" allowOverlap="1" wp14:anchorId="22B444D2" wp14:editId="09B1B9AD">
              <wp:simplePos x="0" y="0"/>
              <wp:positionH relativeFrom="margin">
                <wp:align>center</wp:align>
              </wp:positionH>
              <wp:positionV relativeFrom="margin">
                <wp:align>top</wp:align>
              </wp:positionV>
              <wp:extent cx="3959860" cy="2979420"/>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9860" cy="2979420"/>
                      </a:xfrm>
                      <a:prstGeom prst="rect">
                        <a:avLst/>
                      </a:prstGeom>
                      <a:noFill/>
                      <a:ln>
                        <a:noFill/>
                      </a:ln>
                    </pic:spPr>
                  </pic:pic>
                </a:graphicData>
              </a:graphic>
              <wp14:sizeRelH relativeFrom="page">
                <wp14:pctWidth>0</wp14:pctWidth>
              </wp14:sizeRelH>
              <wp14:sizeRelV relativeFrom="page">
                <wp14:pctHeight>0</wp14:pctHeight>
              </wp14:sizeRelV>
            </wp:anchor>
          </w:drawing>
        </w:r>
      </w:del>
    </w:p>
    <w:p w:rsidRPr="00990932" w:rsidR="00E912CE" w:rsidRDefault="00E912CE" w14:paraId="0CEC1AAA" w14:textId="77777777">
      <w:pPr>
        <w:pStyle w:val="template"/>
        <w:rPr>
          <w:del w:author="Natalie Ownby" w:date="2018-10-14T15:36:00Z" w:id="91"/>
          <w:color w:val="000000"/>
        </w:rPr>
      </w:pPr>
    </w:p>
    <w:p w:rsidRPr="00990932" w:rsidR="00E912CE" w:rsidRDefault="00E912CE" w14:paraId="58C7AF44" w14:textId="77777777">
      <w:pPr>
        <w:pStyle w:val="template"/>
        <w:rPr>
          <w:del w:author="Natalie Ownby" w:date="2018-10-14T15:36:00Z" w:id="92"/>
          <w:color w:val="000000"/>
        </w:rPr>
      </w:pPr>
    </w:p>
    <w:p w:rsidRPr="00990932" w:rsidR="00E912CE" w:rsidRDefault="00E912CE" w14:paraId="7F9BB6CA" w14:textId="77777777">
      <w:pPr>
        <w:pStyle w:val="template"/>
        <w:rPr>
          <w:del w:author="Natalie Ownby" w:date="2018-10-14T15:36:00Z" w:id="93"/>
          <w:color w:val="000000"/>
        </w:rPr>
      </w:pPr>
    </w:p>
    <w:p w:rsidRPr="00990932" w:rsidR="00E912CE" w:rsidRDefault="00E912CE" w14:paraId="13C06397" w14:textId="77777777">
      <w:pPr>
        <w:pStyle w:val="template"/>
        <w:rPr>
          <w:del w:author="Natalie Ownby" w:date="2018-10-14T15:36:00Z" w:id="94"/>
          <w:color w:val="000000"/>
        </w:rPr>
      </w:pPr>
    </w:p>
    <w:p w:rsidRPr="00990932" w:rsidR="00E912CE" w:rsidRDefault="00E912CE" w14:paraId="56B9433D" w14:textId="77777777">
      <w:pPr>
        <w:pStyle w:val="template"/>
        <w:rPr>
          <w:del w:author="Natalie Ownby" w:date="2018-10-14T15:36:00Z" w:id="95"/>
          <w:color w:val="000000"/>
        </w:rPr>
      </w:pPr>
    </w:p>
    <w:p w:rsidRPr="00990932" w:rsidR="00E912CE" w:rsidRDefault="00E912CE" w14:paraId="1C555B85" w14:textId="77777777">
      <w:pPr>
        <w:pStyle w:val="template"/>
        <w:rPr>
          <w:del w:author="Natalie Ownby" w:date="2018-10-14T15:36:00Z" w:id="96"/>
          <w:color w:val="000000"/>
        </w:rPr>
      </w:pPr>
    </w:p>
    <w:p w:rsidRPr="00990932" w:rsidR="00E912CE" w:rsidRDefault="00E912CE" w14:paraId="11A4C76C" w14:textId="77777777">
      <w:pPr>
        <w:pStyle w:val="template"/>
        <w:rPr>
          <w:del w:author="Natalie Ownby" w:date="2018-10-14T15:36:00Z" w:id="97"/>
          <w:color w:val="000000"/>
        </w:rPr>
      </w:pPr>
    </w:p>
    <w:p w:rsidRPr="00990932" w:rsidR="00E912CE" w:rsidRDefault="00E912CE" w14:paraId="7983465C" w14:textId="77777777">
      <w:pPr>
        <w:pStyle w:val="template"/>
        <w:rPr>
          <w:del w:author="Natalie Ownby" w:date="2018-10-14T15:36:00Z" w:id="98"/>
          <w:color w:val="000000"/>
        </w:rPr>
      </w:pPr>
    </w:p>
    <w:p w:rsidRPr="00990932" w:rsidR="00E912CE" w:rsidRDefault="00E912CE" w14:paraId="3C2F263E" w14:textId="77777777">
      <w:pPr>
        <w:pStyle w:val="template"/>
        <w:rPr>
          <w:del w:author="Natalie Ownby" w:date="2018-10-14T15:36:00Z" w:id="99"/>
          <w:color w:val="000000"/>
        </w:rPr>
      </w:pPr>
    </w:p>
    <w:p w:rsidRPr="00990932" w:rsidR="00E912CE" w:rsidRDefault="00E912CE" w14:paraId="77DAE4DF" w14:textId="77777777">
      <w:pPr>
        <w:pStyle w:val="template"/>
        <w:rPr>
          <w:del w:author="Natalie Ownby" w:date="2018-10-14T15:36:00Z" w:id="100"/>
          <w:color w:val="000000"/>
        </w:rPr>
      </w:pPr>
    </w:p>
    <w:p w:rsidRPr="00990932" w:rsidR="0020696C" w:rsidRDefault="0020696C" w14:paraId="238B42BD" w14:textId="77777777">
      <w:pPr>
        <w:pStyle w:val="template"/>
        <w:rPr>
          <w:del w:author="Natalie Ownby" w:date="2018-10-14T15:36:00Z" w:id="101"/>
          <w:color w:val="000000"/>
        </w:rPr>
      </w:pPr>
    </w:p>
    <w:p w:rsidRPr="00990932" w:rsidR="0020696C" w:rsidRDefault="0020696C" w14:paraId="308C0CBA" w14:textId="77777777">
      <w:pPr>
        <w:pStyle w:val="template"/>
        <w:rPr>
          <w:del w:author="Natalie Ownby" w:date="2018-10-14T15:36:00Z" w:id="102"/>
          <w:color w:val="000000"/>
        </w:rPr>
      </w:pPr>
    </w:p>
    <w:p w:rsidRPr="00990932" w:rsidR="0020696C" w:rsidRDefault="0020696C" w14:paraId="07D0FAAA" w14:textId="77777777">
      <w:pPr>
        <w:pStyle w:val="template"/>
        <w:rPr>
          <w:del w:author="Natalie Ownby" w:date="2018-10-14T15:36:00Z" w:id="103"/>
          <w:color w:val="000000"/>
        </w:rPr>
      </w:pPr>
    </w:p>
    <w:p w:rsidRPr="00990932" w:rsidR="0020696C" w:rsidRDefault="0020696C" w14:paraId="772CFCFC" w14:textId="77777777">
      <w:pPr>
        <w:pStyle w:val="template"/>
        <w:rPr>
          <w:del w:author="Natalie Ownby" w:date="2018-10-14T15:36:00Z" w:id="104"/>
          <w:color w:val="000000"/>
        </w:rPr>
      </w:pPr>
    </w:p>
    <w:p w:rsidRPr="00990932" w:rsidR="0020696C" w:rsidRDefault="0020696C" w14:paraId="13F2365A" w14:textId="77777777">
      <w:pPr>
        <w:pStyle w:val="template"/>
        <w:rPr>
          <w:del w:author="Natalie Ownby" w:date="2018-10-14T15:36:00Z" w:id="105"/>
          <w:color w:val="000000"/>
        </w:rPr>
      </w:pPr>
    </w:p>
    <w:p w:rsidRPr="00990932" w:rsidR="0020696C" w:rsidRDefault="0020696C" w14:paraId="4E1BD643" w14:textId="77777777">
      <w:pPr>
        <w:pStyle w:val="template"/>
        <w:rPr>
          <w:del w:author="Natalie Ownby" w:date="2018-10-14T15:36:00Z" w:id="106"/>
          <w:color w:val="000000"/>
        </w:rPr>
      </w:pPr>
    </w:p>
    <w:p w:rsidRPr="00990932" w:rsidR="0020696C" w:rsidRDefault="0020696C" w14:paraId="1CF7B1B1" w14:textId="77777777">
      <w:pPr>
        <w:pStyle w:val="template"/>
        <w:rPr>
          <w:del w:author="Natalie Ownby" w:date="2018-10-14T15:36:00Z" w:id="107"/>
          <w:color w:val="000000"/>
        </w:rPr>
      </w:pPr>
    </w:p>
    <w:p w:rsidRPr="00990932" w:rsidR="0020696C" w:rsidRDefault="0020696C" w14:paraId="6568959C" w14:textId="77777777">
      <w:pPr>
        <w:pStyle w:val="template"/>
        <w:rPr>
          <w:del w:author="Cassie Coyle" w:date="2018-10-21T18:17:00Z" w:id="108"/>
          <w:color w:val="000000"/>
        </w:rPr>
      </w:pPr>
    </w:p>
    <w:p w:rsidRPr="00990932" w:rsidR="0020696C" w:rsidP="34667EB5" w:rsidRDefault="0020696C" w14:paraId="7840785B" w14:noSpellErr="1" w14:textId="4508DE80">
      <w:pPr>
        <w:pStyle w:val="template"/>
        <w:rPr>
          <w:rFonts w:ascii="Times New Roman" w:hAnsi="Times New Roman"/>
          <w:color w:val="000000" w:themeColor="text1" w:themeTint="FF" w:themeShade="FF"/>
        </w:rPr>
      </w:pPr>
    </w:p>
    <w:p w:rsidRPr="00990932" w:rsidR="00D208CD" w:rsidP="6D14ED30" w:rsidRDefault="6D14ED30" w14:paraId="7DADDB17" w14:textId="15FBE2BB">
      <w:pPr>
        <w:pStyle w:val="Heading2"/>
        <w:rPr>
          <w:color w:val="000000" w:themeColor="text1"/>
        </w:rPr>
      </w:pPr>
      <w:bookmarkStart w:name="_Toc528627965" w:id="109"/>
      <w:r w:rsidRPr="6D14ED30">
        <w:rPr>
          <w:rFonts w:ascii="Times New Roman" w:hAnsi="Times New Roman"/>
          <w:color w:val="000000" w:themeColor="text1"/>
        </w:rPr>
        <w:t>Product Functions</w:t>
      </w:r>
      <w:bookmarkEnd w:id="109"/>
    </w:p>
    <w:p w:rsidRPr="00990932" w:rsidR="00D208CD" w:rsidP="0D823A6C" w:rsidRDefault="0D823A6C" w14:paraId="11BB08C1" w14:textId="77777777">
      <w:pPr>
        <w:pStyle w:val="template"/>
        <w:rPr>
          <w:rFonts w:ascii="Times New Roman" w:hAnsi="Times New Roman"/>
          <w:i w:val="0"/>
          <w:color w:val="000000" w:themeColor="text1"/>
        </w:rPr>
      </w:pPr>
      <w:r w:rsidRPr="0D823A6C">
        <w:rPr>
          <w:rFonts w:ascii="Times New Roman" w:hAnsi="Times New Roman"/>
          <w:i w:val="0"/>
          <w:color w:val="000000" w:themeColor="text1"/>
        </w:rPr>
        <w:t>This product will perform the following major functions:</w:t>
      </w:r>
    </w:p>
    <w:p w:rsidRPr="00990932" w:rsidR="00982D3B" w:rsidP="00982D3B" w:rsidRDefault="00982D3B" w14:paraId="4F4B9048" w14:textId="77777777">
      <w:pPr>
        <w:pStyle w:val="template"/>
        <w:numPr>
          <w:ilvl w:val="0"/>
          <w:numId w:val="27"/>
        </w:numPr>
        <w:rPr>
          <w:del w:author="Cassie Coyle" w:date="2018-10-21T18:17:00Z" w:id="110"/>
          <w:color w:val="000000"/>
        </w:rPr>
      </w:pPr>
      <w:del w:author="Cassie Coyle" w:date="2018-10-21T18:17:00Z" w:id="111">
        <w:r w:rsidRPr="00990932">
          <w:rPr>
            <w:color w:val="000000"/>
          </w:rPr>
          <w:delText xml:space="preserve">The product shall provide a user interface that resembles a </w:delText>
        </w:r>
        <w:r w:rsidRPr="00990932" w:rsidR="004A0760">
          <w:rPr>
            <w:color w:val="000000"/>
          </w:rPr>
          <w:delText xml:space="preserve">checker board and checkers </w:delText>
        </w:r>
        <w:r w:rsidRPr="00990932">
          <w:rPr>
            <w:color w:val="000000"/>
          </w:rPr>
          <w:delText>pieces</w:delText>
        </w:r>
      </w:del>
    </w:p>
    <w:p w:rsidRPr="00990932" w:rsidR="00982D3B" w:rsidP="5EA5CC9A" w:rsidRDefault="00982D3B" w14:paraId="20EAEE87" w14:textId="77777777">
      <w:pPr>
        <w:pStyle w:val="template"/>
        <w:numPr>
          <w:ilvl w:val="0"/>
          <w:numId w:val="27"/>
        </w:numPr>
        <w:rPr>
          <w:i w:val="0"/>
          <w:color w:val="000000" w:themeColor="text1"/>
        </w:rPr>
      </w:pPr>
      <w:r w:rsidRPr="5EA5CC9A">
        <w:rPr>
          <w:rFonts w:ascii="Times New Roman" w:hAnsi="Times New Roman"/>
          <w:i w:val="0"/>
          <w:color w:val="000000"/>
        </w:rPr>
        <w:t xml:space="preserve">The product shall provide an AI implementation that is capable of playing </w:t>
      </w:r>
      <w:r w:rsidRPr="5EA5CC9A" w:rsidR="004A0760">
        <w:rPr>
          <w:rFonts w:ascii="Times New Roman" w:hAnsi="Times New Roman"/>
          <w:i w:val="0"/>
          <w:color w:val="000000"/>
        </w:rPr>
        <w:t>checkers</w:t>
      </w:r>
      <w:r w:rsidRPr="5EA5CC9A">
        <w:rPr>
          <w:rFonts w:ascii="Times New Roman" w:hAnsi="Times New Roman"/>
          <w:i w:val="0"/>
          <w:color w:val="000000"/>
        </w:rPr>
        <w:t xml:space="preserve"> against the user</w:t>
      </w:r>
    </w:p>
    <w:p w:rsidRPr="00990932" w:rsidR="00982D3B" w:rsidP="0D823A6C" w:rsidRDefault="0D823A6C" w14:paraId="6FCD78BF" w14:textId="77777777">
      <w:pPr>
        <w:pStyle w:val="template"/>
        <w:numPr>
          <w:ilvl w:val="0"/>
          <w:numId w:val="27"/>
        </w:numPr>
        <w:rPr>
          <w:i w:val="0"/>
          <w:color w:val="000000" w:themeColor="text1"/>
        </w:rPr>
      </w:pPr>
      <w:r w:rsidRPr="0D823A6C">
        <w:rPr>
          <w:rFonts w:ascii="Times New Roman" w:hAnsi="Times New Roman"/>
          <w:i w:val="0"/>
          <w:color w:val="000000" w:themeColor="text1"/>
        </w:rPr>
        <w:t xml:space="preserve">The product shall determine the winner and loser of each game of checkers </w:t>
      </w:r>
    </w:p>
    <w:p w:rsidRPr="00990932" w:rsidR="00854636" w:rsidP="34667EB5" w:rsidRDefault="00854636" w14:paraId="389E3112" w14:textId="77777777" w14:noSpellErr="1">
      <w:pPr>
        <w:pStyle w:val="template"/>
        <w:numPr>
          <w:ilvl w:val="0"/>
          <w:numId w:val="27"/>
        </w:numPr>
        <w:rPr>
          <w:color w:val="000000" w:themeColor="text1" w:themeTint="FF" w:themeShade="FF"/>
        </w:rPr>
      </w:pPr>
      <w:r w:rsidRPr="34667EB5">
        <w:rPr>
          <w:rFonts w:ascii="Times New Roman" w:hAnsi="Times New Roman"/>
          <w:i w:val="0"/>
          <w:iCs w:val="0"/>
          <w:color w:val="000000"/>
        </w:rPr>
        <w:t xml:space="preserve">The product shall allow and enforce standard piece movements and positions </w:t>
      </w:r>
      <w:ins w:author="Cassie Coyle" w:date="2018-10-21T18:17:00Z" w:id="112">
        <w:del w:author="Cassie Coyle" w:date="2018-10-21T18:17:00Z" w:id="113">
          <w:r w:rsidRPr="00990932">
            <w:rPr>
              <w:color w:val="000000"/>
            </w:rPr>
            <w:delText>define</w:delText>
          </w:r>
          <w:r w:rsidRPr="00990932" w:rsidR="0091353F">
            <w:rPr>
              <w:color w:val="000000"/>
            </w:rPr>
            <w:delText>d</w:delText>
          </w:r>
        </w:del>
      </w:ins>
      <w:del w:author="Cassie Coyle" w:date="2018-10-21T18:17:00Z" w:id="114">
        <w:r w:rsidRPr="00990932">
          <w:rPr>
            <w:color w:val="000000"/>
          </w:rPr>
          <w:delText>defines</w:delText>
        </w:r>
      </w:del>
      <w:ins w:author="Cassie Coyle" w:date="2018-10-21T18:17:00Z" w:id="115">
        <w:r w:rsidRPr="34667EB5">
          <w:rPr>
            <w:rFonts w:ascii="Times New Roman" w:hAnsi="Times New Roman"/>
            <w:i w:val="0"/>
            <w:iCs w:val="0"/>
            <w:color w:val="000000"/>
          </w:rPr>
          <w:t>define</w:t>
        </w:r>
        <w:r w:rsidRPr="34667EB5" w:rsidR="0091353F">
          <w:rPr>
            <w:rFonts w:ascii="Times New Roman" w:hAnsi="Times New Roman"/>
            <w:i w:val="0"/>
            <w:iCs w:val="0"/>
            <w:color w:val="000000"/>
          </w:rPr>
          <w:t>d</w:t>
        </w:r>
      </w:ins>
      <w:r w:rsidRPr="34667EB5">
        <w:rPr>
          <w:rFonts w:ascii="Times New Roman" w:hAnsi="Times New Roman"/>
          <w:i w:val="0"/>
          <w:iCs w:val="0"/>
          <w:color w:val="000000"/>
        </w:rPr>
        <w:t xml:space="preserve"> under system requirements</w:t>
      </w:r>
    </w:p>
    <w:p w:rsidRPr="00990932" w:rsidR="0027191B" w:rsidP="0027191B" w:rsidRDefault="009A0E61" w14:paraId="27CD58C8" w14:textId="17B69EAC">
      <w:pPr>
        <w:pStyle w:val="template"/>
        <w:rPr>
          <w:ins w:author="Natalie Ownby" w:date="2018-10-14T15:36:00Z" w:id="116"/>
          <w:del w:author="Natalie Ownby" w:date="2018-10-14T15:36:00Z" w:id="117"/>
          <w:color w:val="000000"/>
        </w:rPr>
      </w:pPr>
      <w:ins w:author="Natalie Ownby" w:date="2018-10-14T15:36:00Z" w:id="118">
        <w:del w:author="Natalie Ownby" w:date="2018-10-14T15:36:00Z" w:id="119">
          <w:r w:rsidRPr="00990932">
            <w:rPr>
              <w:noProof/>
              <w:color w:val="000000"/>
            </w:rPr>
            <w:drawing>
              <wp:anchor distT="0" distB="0" distL="114300" distR="114300" simplePos="0" relativeHeight="251655168" behindDoc="0" locked="0" layoutInCell="1" allowOverlap="1" wp14:anchorId="78C0F591" wp14:editId="15D140FB">
                <wp:simplePos x="0" y="0"/>
                <wp:positionH relativeFrom="margin">
                  <wp:posOffset>572135</wp:posOffset>
                </wp:positionH>
                <wp:positionV relativeFrom="margin">
                  <wp:posOffset>2595245</wp:posOffset>
                </wp:positionV>
                <wp:extent cx="3959860" cy="297942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9860" cy="297942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name="_Toc528620285" w:id="120"/>
          <w:bookmarkStart w:name="_Toc528620579" w:id="121"/>
          <w:bookmarkStart w:name="_Toc528622499" w:id="122"/>
          <w:bookmarkStart w:name="_Toc528622560" w:id="123"/>
          <w:bookmarkStart w:name="_Toc528622621" w:id="124"/>
          <w:bookmarkStart w:name="_Toc528622673" w:id="125"/>
          <w:bookmarkStart w:name="_Toc528627724" w:id="126"/>
          <w:bookmarkStart w:name="_Toc528627966" w:id="127"/>
          <w:bookmarkEnd w:id="120"/>
          <w:bookmarkEnd w:id="121"/>
          <w:bookmarkEnd w:id="122"/>
          <w:bookmarkEnd w:id="123"/>
          <w:bookmarkEnd w:id="124"/>
          <w:bookmarkEnd w:id="125"/>
          <w:bookmarkEnd w:id="126"/>
          <w:bookmarkEnd w:id="127"/>
        </w:del>
      </w:ins>
    </w:p>
    <w:p w:rsidRPr="00990932" w:rsidR="0027191B" w:rsidP="0027191B" w:rsidRDefault="0027191B" w14:paraId="0BD3B0F3" w14:textId="77777777">
      <w:pPr>
        <w:pStyle w:val="template"/>
        <w:rPr>
          <w:ins w:author="Natalie Ownby" w:date="2018-10-14T15:36:00Z" w:id="128"/>
          <w:del w:author="Natalie Ownby" w:date="2018-10-14T15:36:00Z" w:id="129"/>
          <w:color w:val="000000"/>
        </w:rPr>
      </w:pPr>
      <w:bookmarkStart w:name="_Toc528620286" w:id="130"/>
      <w:bookmarkStart w:name="_Toc528620580" w:id="131"/>
      <w:bookmarkStart w:name="_Toc528622500" w:id="132"/>
      <w:bookmarkStart w:name="_Toc528622561" w:id="133"/>
      <w:bookmarkStart w:name="_Toc528622622" w:id="134"/>
      <w:bookmarkStart w:name="_Toc528622674" w:id="135"/>
      <w:bookmarkStart w:name="_Toc528627725" w:id="136"/>
      <w:bookmarkStart w:name="_Toc528627967" w:id="137"/>
      <w:bookmarkEnd w:id="130"/>
      <w:bookmarkEnd w:id="131"/>
      <w:bookmarkEnd w:id="132"/>
      <w:bookmarkEnd w:id="133"/>
      <w:bookmarkEnd w:id="134"/>
      <w:bookmarkEnd w:id="135"/>
      <w:bookmarkEnd w:id="136"/>
      <w:bookmarkEnd w:id="137"/>
    </w:p>
    <w:p w:rsidRPr="00990932" w:rsidR="0027191B" w:rsidP="0027191B" w:rsidRDefault="0027191B" w14:paraId="533807E8" w14:textId="77777777">
      <w:pPr>
        <w:pStyle w:val="template"/>
        <w:rPr>
          <w:ins w:author="Natalie Ownby" w:date="2018-10-14T15:36:00Z" w:id="138"/>
          <w:del w:author="Natalie Ownby" w:date="2018-10-14T15:36:00Z" w:id="139"/>
          <w:color w:val="000000"/>
        </w:rPr>
      </w:pPr>
      <w:bookmarkStart w:name="_Toc528620287" w:id="140"/>
      <w:bookmarkStart w:name="_Toc528620581" w:id="141"/>
      <w:bookmarkStart w:name="_Toc528622501" w:id="142"/>
      <w:bookmarkStart w:name="_Toc528622562" w:id="143"/>
      <w:bookmarkStart w:name="_Toc528622623" w:id="144"/>
      <w:bookmarkStart w:name="_Toc528622675" w:id="145"/>
      <w:bookmarkStart w:name="_Toc528627726" w:id="146"/>
      <w:bookmarkStart w:name="_Toc528627968" w:id="147"/>
      <w:bookmarkEnd w:id="140"/>
      <w:bookmarkEnd w:id="141"/>
      <w:bookmarkEnd w:id="142"/>
      <w:bookmarkEnd w:id="143"/>
      <w:bookmarkEnd w:id="144"/>
      <w:bookmarkEnd w:id="145"/>
      <w:bookmarkEnd w:id="146"/>
      <w:bookmarkEnd w:id="147"/>
    </w:p>
    <w:p w:rsidRPr="00990932" w:rsidR="0027191B" w:rsidP="0027191B" w:rsidRDefault="0027191B" w14:paraId="279440E0" w14:textId="77777777">
      <w:pPr>
        <w:pStyle w:val="template"/>
        <w:rPr>
          <w:ins w:author="Natalie Ownby" w:date="2018-10-14T15:36:00Z" w:id="148"/>
          <w:del w:author="Natalie Ownby" w:date="2018-10-14T15:36:00Z" w:id="149"/>
          <w:color w:val="000000"/>
        </w:rPr>
      </w:pPr>
      <w:bookmarkStart w:name="_Toc528620288" w:id="150"/>
      <w:bookmarkStart w:name="_Toc528620582" w:id="151"/>
      <w:bookmarkStart w:name="_Toc528622502" w:id="152"/>
      <w:bookmarkStart w:name="_Toc528622563" w:id="153"/>
      <w:bookmarkStart w:name="_Toc528622624" w:id="154"/>
      <w:bookmarkStart w:name="_Toc528622676" w:id="155"/>
      <w:bookmarkStart w:name="_Toc528627727" w:id="156"/>
      <w:bookmarkStart w:name="_Toc528627969" w:id="157"/>
      <w:bookmarkEnd w:id="150"/>
      <w:bookmarkEnd w:id="151"/>
      <w:bookmarkEnd w:id="152"/>
      <w:bookmarkEnd w:id="153"/>
      <w:bookmarkEnd w:id="154"/>
      <w:bookmarkEnd w:id="155"/>
      <w:bookmarkEnd w:id="156"/>
      <w:bookmarkEnd w:id="157"/>
    </w:p>
    <w:p w:rsidRPr="00990932" w:rsidR="0027191B" w:rsidP="0027191B" w:rsidRDefault="0027191B" w14:paraId="7D8992EF" w14:textId="77777777">
      <w:pPr>
        <w:pStyle w:val="template"/>
        <w:rPr>
          <w:ins w:author="Natalie Ownby" w:date="2018-10-14T15:36:00Z" w:id="158"/>
          <w:del w:author="Natalie Ownby" w:date="2018-10-14T15:36:00Z" w:id="159"/>
          <w:color w:val="000000"/>
        </w:rPr>
      </w:pPr>
      <w:bookmarkStart w:name="_Toc528620289" w:id="160"/>
      <w:bookmarkStart w:name="_Toc528620583" w:id="161"/>
      <w:bookmarkStart w:name="_Toc528622503" w:id="162"/>
      <w:bookmarkStart w:name="_Toc528622564" w:id="163"/>
      <w:bookmarkStart w:name="_Toc528622625" w:id="164"/>
      <w:bookmarkStart w:name="_Toc528622677" w:id="165"/>
      <w:bookmarkStart w:name="_Toc528627728" w:id="166"/>
      <w:bookmarkStart w:name="_Toc528627970" w:id="167"/>
      <w:bookmarkEnd w:id="160"/>
      <w:bookmarkEnd w:id="161"/>
      <w:bookmarkEnd w:id="162"/>
      <w:bookmarkEnd w:id="163"/>
      <w:bookmarkEnd w:id="164"/>
      <w:bookmarkEnd w:id="165"/>
      <w:bookmarkEnd w:id="166"/>
      <w:bookmarkEnd w:id="167"/>
    </w:p>
    <w:p w:rsidRPr="00990932" w:rsidR="0027191B" w:rsidP="0027191B" w:rsidRDefault="0027191B" w14:paraId="21D6D88E" w14:textId="77777777">
      <w:pPr>
        <w:pStyle w:val="template"/>
        <w:rPr>
          <w:ins w:author="Natalie Ownby" w:date="2018-10-14T15:36:00Z" w:id="168"/>
          <w:del w:author="Natalie Ownby" w:date="2018-10-14T15:36:00Z" w:id="169"/>
          <w:color w:val="000000"/>
        </w:rPr>
      </w:pPr>
      <w:bookmarkStart w:name="_Toc528620290" w:id="170"/>
      <w:bookmarkStart w:name="_Toc528620584" w:id="171"/>
      <w:bookmarkStart w:name="_Toc528622504" w:id="172"/>
      <w:bookmarkStart w:name="_Toc528622565" w:id="173"/>
      <w:bookmarkStart w:name="_Toc528622626" w:id="174"/>
      <w:bookmarkStart w:name="_Toc528622678" w:id="175"/>
      <w:bookmarkStart w:name="_Toc528627729" w:id="176"/>
      <w:bookmarkStart w:name="_Toc528627971" w:id="177"/>
      <w:bookmarkEnd w:id="170"/>
      <w:bookmarkEnd w:id="171"/>
      <w:bookmarkEnd w:id="172"/>
      <w:bookmarkEnd w:id="173"/>
      <w:bookmarkEnd w:id="174"/>
      <w:bookmarkEnd w:id="175"/>
      <w:bookmarkEnd w:id="176"/>
      <w:bookmarkEnd w:id="177"/>
    </w:p>
    <w:p w:rsidRPr="00990932" w:rsidR="0027191B" w:rsidP="0027191B" w:rsidRDefault="0027191B" w14:paraId="4A3E91A2" w14:textId="77777777">
      <w:pPr>
        <w:pStyle w:val="template"/>
        <w:rPr>
          <w:ins w:author="Natalie Ownby" w:date="2018-10-14T15:36:00Z" w:id="178"/>
          <w:del w:author="Natalie Ownby" w:date="2018-10-14T15:36:00Z" w:id="179"/>
          <w:color w:val="000000"/>
        </w:rPr>
      </w:pPr>
      <w:bookmarkStart w:name="_Toc528620291" w:id="180"/>
      <w:bookmarkStart w:name="_Toc528620585" w:id="181"/>
      <w:bookmarkStart w:name="_Toc528622505" w:id="182"/>
      <w:bookmarkStart w:name="_Toc528622566" w:id="183"/>
      <w:bookmarkStart w:name="_Toc528622627" w:id="184"/>
      <w:bookmarkStart w:name="_Toc528622679" w:id="185"/>
      <w:bookmarkStart w:name="_Toc528627730" w:id="186"/>
      <w:bookmarkStart w:name="_Toc528627972" w:id="187"/>
      <w:bookmarkEnd w:id="180"/>
      <w:bookmarkEnd w:id="181"/>
      <w:bookmarkEnd w:id="182"/>
      <w:bookmarkEnd w:id="183"/>
      <w:bookmarkEnd w:id="184"/>
      <w:bookmarkEnd w:id="185"/>
      <w:bookmarkEnd w:id="186"/>
      <w:bookmarkEnd w:id="187"/>
    </w:p>
    <w:p w:rsidRPr="00990932" w:rsidR="0027191B" w:rsidP="0027191B" w:rsidRDefault="0027191B" w14:paraId="5D65C9B8" w14:textId="77777777">
      <w:pPr>
        <w:pStyle w:val="template"/>
        <w:rPr>
          <w:ins w:author="Natalie Ownby" w:date="2018-10-14T15:36:00Z" w:id="188"/>
          <w:del w:author="Natalie Ownby" w:date="2018-10-14T15:36:00Z" w:id="189"/>
          <w:color w:val="000000"/>
        </w:rPr>
      </w:pPr>
      <w:bookmarkStart w:name="_Toc528620292" w:id="190"/>
      <w:bookmarkStart w:name="_Toc528620586" w:id="191"/>
      <w:bookmarkStart w:name="_Toc528622506" w:id="192"/>
      <w:bookmarkStart w:name="_Toc528622567" w:id="193"/>
      <w:bookmarkStart w:name="_Toc528622628" w:id="194"/>
      <w:bookmarkStart w:name="_Toc528622680" w:id="195"/>
      <w:bookmarkStart w:name="_Toc528627731" w:id="196"/>
      <w:bookmarkStart w:name="_Toc528627973" w:id="197"/>
      <w:bookmarkEnd w:id="190"/>
      <w:bookmarkEnd w:id="191"/>
      <w:bookmarkEnd w:id="192"/>
      <w:bookmarkEnd w:id="193"/>
      <w:bookmarkEnd w:id="194"/>
      <w:bookmarkEnd w:id="195"/>
      <w:bookmarkEnd w:id="196"/>
      <w:bookmarkEnd w:id="197"/>
    </w:p>
    <w:p w:rsidRPr="00990932" w:rsidR="0027191B" w:rsidP="0027191B" w:rsidRDefault="0027191B" w14:paraId="24F877D4" w14:textId="77777777">
      <w:pPr>
        <w:pStyle w:val="template"/>
        <w:rPr>
          <w:ins w:author="Natalie Ownby" w:date="2018-10-14T15:36:00Z" w:id="198"/>
          <w:del w:author="Natalie Ownby" w:date="2018-10-14T15:36:00Z" w:id="199"/>
          <w:color w:val="000000"/>
        </w:rPr>
      </w:pPr>
      <w:bookmarkStart w:name="_Toc528620293" w:id="200"/>
      <w:bookmarkStart w:name="_Toc528620587" w:id="201"/>
      <w:bookmarkStart w:name="_Toc528622507" w:id="202"/>
      <w:bookmarkStart w:name="_Toc528622568" w:id="203"/>
      <w:bookmarkStart w:name="_Toc528622629" w:id="204"/>
      <w:bookmarkStart w:name="_Toc528622681" w:id="205"/>
      <w:bookmarkStart w:name="_Toc528627732" w:id="206"/>
      <w:bookmarkStart w:name="_Toc528627974" w:id="207"/>
      <w:bookmarkEnd w:id="200"/>
      <w:bookmarkEnd w:id="201"/>
      <w:bookmarkEnd w:id="202"/>
      <w:bookmarkEnd w:id="203"/>
      <w:bookmarkEnd w:id="204"/>
      <w:bookmarkEnd w:id="205"/>
      <w:bookmarkEnd w:id="206"/>
      <w:bookmarkEnd w:id="207"/>
    </w:p>
    <w:p w:rsidRPr="00990932" w:rsidR="0027191B" w:rsidP="0027191B" w:rsidRDefault="0027191B" w14:paraId="6B19CDA4" w14:textId="77777777">
      <w:pPr>
        <w:pStyle w:val="template"/>
        <w:rPr>
          <w:ins w:author="Natalie Ownby" w:date="2018-10-14T15:36:00Z" w:id="208"/>
          <w:del w:author="Natalie Ownby" w:date="2018-10-14T15:36:00Z" w:id="209"/>
          <w:color w:val="000000"/>
        </w:rPr>
      </w:pPr>
      <w:bookmarkStart w:name="_Toc528620294" w:id="210"/>
      <w:bookmarkStart w:name="_Toc528620588" w:id="211"/>
      <w:bookmarkStart w:name="_Toc528622508" w:id="212"/>
      <w:bookmarkStart w:name="_Toc528622569" w:id="213"/>
      <w:bookmarkStart w:name="_Toc528622630" w:id="214"/>
      <w:bookmarkStart w:name="_Toc528622682" w:id="215"/>
      <w:bookmarkStart w:name="_Toc528627733" w:id="216"/>
      <w:bookmarkStart w:name="_Toc528627975" w:id="217"/>
      <w:bookmarkEnd w:id="210"/>
      <w:bookmarkEnd w:id="211"/>
      <w:bookmarkEnd w:id="212"/>
      <w:bookmarkEnd w:id="213"/>
      <w:bookmarkEnd w:id="214"/>
      <w:bookmarkEnd w:id="215"/>
      <w:bookmarkEnd w:id="216"/>
      <w:bookmarkEnd w:id="217"/>
    </w:p>
    <w:p w:rsidRPr="00990932" w:rsidR="0027191B" w:rsidP="0027191B" w:rsidRDefault="0027191B" w14:paraId="57F2ED4F" w14:textId="77777777">
      <w:pPr>
        <w:pStyle w:val="template"/>
        <w:rPr>
          <w:ins w:author="Natalie Ownby" w:date="2018-10-14T15:36:00Z" w:id="218"/>
          <w:del w:author="Natalie Ownby" w:date="2018-10-14T15:36:00Z" w:id="219"/>
          <w:color w:val="000000"/>
        </w:rPr>
      </w:pPr>
      <w:bookmarkStart w:name="_Toc528620295" w:id="220"/>
      <w:bookmarkStart w:name="_Toc528620589" w:id="221"/>
      <w:bookmarkStart w:name="_Toc528622509" w:id="222"/>
      <w:bookmarkStart w:name="_Toc528622570" w:id="223"/>
      <w:bookmarkStart w:name="_Toc528622631" w:id="224"/>
      <w:bookmarkStart w:name="_Toc528622683" w:id="225"/>
      <w:bookmarkStart w:name="_Toc528627734" w:id="226"/>
      <w:bookmarkStart w:name="_Toc528627976" w:id="227"/>
      <w:bookmarkEnd w:id="220"/>
      <w:bookmarkEnd w:id="221"/>
      <w:bookmarkEnd w:id="222"/>
      <w:bookmarkEnd w:id="223"/>
      <w:bookmarkEnd w:id="224"/>
      <w:bookmarkEnd w:id="225"/>
      <w:bookmarkEnd w:id="226"/>
      <w:bookmarkEnd w:id="227"/>
    </w:p>
    <w:p w:rsidRPr="00990932" w:rsidR="0027191B" w:rsidP="0027191B" w:rsidRDefault="0027191B" w14:paraId="1D86DCB9" w14:textId="77777777">
      <w:pPr>
        <w:pStyle w:val="template"/>
        <w:rPr>
          <w:ins w:author="Natalie Ownby" w:date="2018-10-14T15:36:00Z" w:id="228"/>
          <w:del w:author="Natalie Ownby" w:date="2018-10-14T15:36:00Z" w:id="229"/>
          <w:color w:val="000000"/>
        </w:rPr>
      </w:pPr>
      <w:bookmarkStart w:name="_Toc528620296" w:id="230"/>
      <w:bookmarkStart w:name="_Toc528620590" w:id="231"/>
      <w:bookmarkStart w:name="_Toc528622510" w:id="232"/>
      <w:bookmarkStart w:name="_Toc528622571" w:id="233"/>
      <w:bookmarkStart w:name="_Toc528622632" w:id="234"/>
      <w:bookmarkStart w:name="_Toc528622684" w:id="235"/>
      <w:bookmarkStart w:name="_Toc528627735" w:id="236"/>
      <w:bookmarkStart w:name="_Toc528627977" w:id="237"/>
      <w:bookmarkEnd w:id="230"/>
      <w:bookmarkEnd w:id="231"/>
      <w:bookmarkEnd w:id="232"/>
      <w:bookmarkEnd w:id="233"/>
      <w:bookmarkEnd w:id="234"/>
      <w:bookmarkEnd w:id="235"/>
      <w:bookmarkEnd w:id="236"/>
      <w:bookmarkEnd w:id="237"/>
    </w:p>
    <w:p w:rsidRPr="00990932" w:rsidR="0027191B" w:rsidP="0027191B" w:rsidRDefault="0027191B" w14:paraId="59CE63B2" w14:textId="77777777">
      <w:pPr>
        <w:pStyle w:val="template"/>
        <w:rPr>
          <w:ins w:author="Natalie Ownby" w:date="2018-10-14T15:36:00Z" w:id="238"/>
          <w:del w:author="Natalie Ownby" w:date="2018-10-14T15:36:00Z" w:id="239"/>
          <w:color w:val="000000"/>
        </w:rPr>
      </w:pPr>
      <w:bookmarkStart w:name="_Toc528620297" w:id="240"/>
      <w:bookmarkStart w:name="_Toc528620591" w:id="241"/>
      <w:bookmarkStart w:name="_Toc528622511" w:id="242"/>
      <w:bookmarkStart w:name="_Toc528622572" w:id="243"/>
      <w:bookmarkStart w:name="_Toc528622633" w:id="244"/>
      <w:bookmarkStart w:name="_Toc528622685" w:id="245"/>
      <w:bookmarkStart w:name="_Toc528627736" w:id="246"/>
      <w:bookmarkStart w:name="_Toc528627978" w:id="247"/>
      <w:bookmarkEnd w:id="240"/>
      <w:bookmarkEnd w:id="241"/>
      <w:bookmarkEnd w:id="242"/>
      <w:bookmarkEnd w:id="243"/>
      <w:bookmarkEnd w:id="244"/>
      <w:bookmarkEnd w:id="245"/>
      <w:bookmarkEnd w:id="246"/>
      <w:bookmarkEnd w:id="247"/>
    </w:p>
    <w:p w:rsidRPr="00990932" w:rsidR="0027191B" w:rsidP="0027191B" w:rsidRDefault="0027191B" w14:paraId="5DD3903C" w14:textId="77777777">
      <w:pPr>
        <w:pStyle w:val="template"/>
        <w:rPr>
          <w:ins w:author="Natalie Ownby" w:date="2018-10-14T15:36:00Z" w:id="248"/>
          <w:del w:author="Natalie Ownby" w:date="2018-10-14T15:36:00Z" w:id="249"/>
          <w:color w:val="000000"/>
        </w:rPr>
      </w:pPr>
      <w:bookmarkStart w:name="_Toc528620298" w:id="250"/>
      <w:bookmarkStart w:name="_Toc528620592" w:id="251"/>
      <w:bookmarkStart w:name="_Toc528622512" w:id="252"/>
      <w:bookmarkStart w:name="_Toc528622573" w:id="253"/>
      <w:bookmarkStart w:name="_Toc528622634" w:id="254"/>
      <w:bookmarkStart w:name="_Toc528622686" w:id="255"/>
      <w:bookmarkStart w:name="_Toc528627737" w:id="256"/>
      <w:bookmarkStart w:name="_Toc528627979" w:id="257"/>
      <w:bookmarkEnd w:id="250"/>
      <w:bookmarkEnd w:id="251"/>
      <w:bookmarkEnd w:id="252"/>
      <w:bookmarkEnd w:id="253"/>
      <w:bookmarkEnd w:id="254"/>
      <w:bookmarkEnd w:id="255"/>
      <w:bookmarkEnd w:id="256"/>
      <w:bookmarkEnd w:id="257"/>
    </w:p>
    <w:p w:rsidRPr="00990932" w:rsidR="0027191B" w:rsidP="0027191B" w:rsidRDefault="0027191B" w14:paraId="18512F35" w14:textId="77777777">
      <w:pPr>
        <w:pStyle w:val="template"/>
        <w:rPr>
          <w:ins w:author="Natalie Ownby" w:date="2018-10-14T15:36:00Z" w:id="258"/>
          <w:del w:author="Natalie Ownby" w:date="2018-10-14T15:36:00Z" w:id="259"/>
          <w:color w:val="000000"/>
        </w:rPr>
      </w:pPr>
      <w:bookmarkStart w:name="_Toc528620299" w:id="260"/>
      <w:bookmarkStart w:name="_Toc528620593" w:id="261"/>
      <w:bookmarkStart w:name="_Toc528622513" w:id="262"/>
      <w:bookmarkStart w:name="_Toc528622574" w:id="263"/>
      <w:bookmarkStart w:name="_Toc528622635" w:id="264"/>
      <w:bookmarkStart w:name="_Toc528622687" w:id="265"/>
      <w:bookmarkStart w:name="_Toc528627738" w:id="266"/>
      <w:bookmarkStart w:name="_Toc528627980" w:id="267"/>
      <w:bookmarkEnd w:id="260"/>
      <w:bookmarkEnd w:id="261"/>
      <w:bookmarkEnd w:id="262"/>
      <w:bookmarkEnd w:id="263"/>
      <w:bookmarkEnd w:id="264"/>
      <w:bookmarkEnd w:id="265"/>
      <w:bookmarkEnd w:id="266"/>
      <w:bookmarkEnd w:id="267"/>
    </w:p>
    <w:p w:rsidRPr="00990932" w:rsidR="0027191B" w:rsidP="0027191B" w:rsidRDefault="0027191B" w14:paraId="7D8CBCD2" w14:textId="77777777">
      <w:pPr>
        <w:pStyle w:val="template"/>
        <w:rPr>
          <w:ins w:author="Natalie Ownby" w:date="2018-10-14T15:36:00Z" w:id="268"/>
          <w:del w:author="Natalie Ownby" w:date="2018-10-14T15:36:00Z" w:id="269"/>
          <w:color w:val="000000"/>
        </w:rPr>
      </w:pPr>
      <w:bookmarkStart w:name="_Toc528620300" w:id="270"/>
      <w:bookmarkStart w:name="_Toc528620594" w:id="271"/>
      <w:bookmarkStart w:name="_Toc528622514" w:id="272"/>
      <w:bookmarkStart w:name="_Toc528622575" w:id="273"/>
      <w:bookmarkStart w:name="_Toc528622636" w:id="274"/>
      <w:bookmarkStart w:name="_Toc528622688" w:id="275"/>
      <w:bookmarkStart w:name="_Toc528627739" w:id="276"/>
      <w:bookmarkStart w:name="_Toc528627981" w:id="277"/>
      <w:bookmarkEnd w:id="270"/>
      <w:bookmarkEnd w:id="271"/>
      <w:bookmarkEnd w:id="272"/>
      <w:bookmarkEnd w:id="273"/>
      <w:bookmarkEnd w:id="274"/>
      <w:bookmarkEnd w:id="275"/>
      <w:bookmarkEnd w:id="276"/>
      <w:bookmarkEnd w:id="277"/>
    </w:p>
    <w:p w:rsidRPr="00990932" w:rsidR="0027191B" w:rsidP="0027191B" w:rsidRDefault="0027191B" w14:paraId="1B34C9D0" w14:textId="77777777">
      <w:pPr>
        <w:pStyle w:val="template"/>
        <w:rPr>
          <w:ins w:author="Natalie Ownby" w:date="2018-10-14T15:36:00Z" w:id="278"/>
          <w:del w:author="Natalie Ownby" w:date="2018-10-14T15:36:00Z" w:id="279"/>
          <w:color w:val="000000"/>
        </w:rPr>
      </w:pPr>
      <w:bookmarkStart w:name="_Toc528620301" w:id="280"/>
      <w:bookmarkStart w:name="_Toc528620595" w:id="281"/>
      <w:bookmarkStart w:name="_Toc528622515" w:id="282"/>
      <w:bookmarkStart w:name="_Toc528622576" w:id="283"/>
      <w:bookmarkStart w:name="_Toc528622637" w:id="284"/>
      <w:bookmarkStart w:name="_Toc528622689" w:id="285"/>
      <w:bookmarkStart w:name="_Toc528627740" w:id="286"/>
      <w:bookmarkStart w:name="_Toc528627982" w:id="287"/>
      <w:bookmarkEnd w:id="280"/>
      <w:bookmarkEnd w:id="281"/>
      <w:bookmarkEnd w:id="282"/>
      <w:bookmarkEnd w:id="283"/>
      <w:bookmarkEnd w:id="284"/>
      <w:bookmarkEnd w:id="285"/>
      <w:bookmarkEnd w:id="286"/>
      <w:bookmarkEnd w:id="287"/>
    </w:p>
    <w:p w:rsidRPr="00990932" w:rsidR="0027191B" w:rsidP="0027191B" w:rsidRDefault="0027191B" w14:paraId="532EFE6A" w14:textId="77777777">
      <w:pPr>
        <w:pStyle w:val="template"/>
        <w:rPr>
          <w:ins w:author="Natalie Ownby" w:date="2018-10-14T15:36:00Z" w:id="288"/>
          <w:del w:author="Natalie Ownby" w:date="2018-10-14T15:36:00Z" w:id="289"/>
          <w:color w:val="000000"/>
        </w:rPr>
      </w:pPr>
      <w:bookmarkStart w:name="_Toc528620302" w:id="290"/>
      <w:bookmarkStart w:name="_Toc528620596" w:id="291"/>
      <w:bookmarkStart w:name="_Toc528622516" w:id="292"/>
      <w:bookmarkStart w:name="_Toc528622577" w:id="293"/>
      <w:bookmarkStart w:name="_Toc528622638" w:id="294"/>
      <w:bookmarkStart w:name="_Toc528622690" w:id="295"/>
      <w:bookmarkStart w:name="_Toc528627741" w:id="296"/>
      <w:bookmarkStart w:name="_Toc528627983" w:id="297"/>
      <w:bookmarkEnd w:id="290"/>
      <w:bookmarkEnd w:id="291"/>
      <w:bookmarkEnd w:id="292"/>
      <w:bookmarkEnd w:id="293"/>
      <w:bookmarkEnd w:id="294"/>
      <w:bookmarkEnd w:id="295"/>
      <w:bookmarkEnd w:id="296"/>
      <w:bookmarkEnd w:id="297"/>
    </w:p>
    <w:p w:rsidRPr="00990932" w:rsidR="0027191B" w:rsidP="0027191B" w:rsidRDefault="0027191B" w14:paraId="4CE2F7C8" w14:textId="77777777">
      <w:pPr>
        <w:pStyle w:val="template"/>
        <w:rPr>
          <w:ins w:author="Natalie Ownby" w:date="2018-10-14T15:36:00Z" w:id="298"/>
          <w:del w:author="Natalie Ownby" w:date="2018-10-14T15:36:00Z" w:id="299"/>
          <w:color w:val="000000"/>
        </w:rPr>
      </w:pPr>
      <w:bookmarkStart w:name="_Toc528620303" w:id="300"/>
      <w:bookmarkStart w:name="_Toc528620597" w:id="301"/>
      <w:bookmarkStart w:name="_Toc528622517" w:id="302"/>
      <w:bookmarkStart w:name="_Toc528622578" w:id="303"/>
      <w:bookmarkStart w:name="_Toc528622639" w:id="304"/>
      <w:bookmarkStart w:name="_Toc528622691" w:id="305"/>
      <w:bookmarkStart w:name="_Toc528627742" w:id="306"/>
      <w:bookmarkStart w:name="_Toc528627984" w:id="307"/>
      <w:bookmarkEnd w:id="300"/>
      <w:bookmarkEnd w:id="301"/>
      <w:bookmarkEnd w:id="302"/>
      <w:bookmarkEnd w:id="303"/>
      <w:bookmarkEnd w:id="304"/>
      <w:bookmarkEnd w:id="305"/>
      <w:bookmarkEnd w:id="306"/>
      <w:bookmarkEnd w:id="307"/>
    </w:p>
    <w:p w:rsidRPr="00990932" w:rsidR="0027191B" w:rsidP="0027191B" w:rsidRDefault="0027191B" w14:paraId="3A48943D" w14:textId="77777777">
      <w:pPr>
        <w:pStyle w:val="template"/>
        <w:rPr>
          <w:ins w:author="Natalie Ownby" w:date="2018-10-14T15:36:00Z" w:id="308"/>
          <w:del w:author="Natalie Ownby" w:date="2018-10-14T15:36:00Z" w:id="309"/>
          <w:color w:val="000000"/>
        </w:rPr>
      </w:pPr>
      <w:bookmarkStart w:name="_Toc528620304" w:id="310"/>
      <w:bookmarkStart w:name="_Toc528620598" w:id="311"/>
      <w:bookmarkStart w:name="_Toc528622518" w:id="312"/>
      <w:bookmarkStart w:name="_Toc528622579" w:id="313"/>
      <w:bookmarkStart w:name="_Toc528622640" w:id="314"/>
      <w:bookmarkStart w:name="_Toc528622692" w:id="315"/>
      <w:bookmarkStart w:name="_Toc528627743" w:id="316"/>
      <w:bookmarkStart w:name="_Toc528627985" w:id="317"/>
      <w:bookmarkEnd w:id="310"/>
      <w:bookmarkEnd w:id="311"/>
      <w:bookmarkEnd w:id="312"/>
      <w:bookmarkEnd w:id="313"/>
      <w:bookmarkEnd w:id="314"/>
      <w:bookmarkEnd w:id="315"/>
      <w:bookmarkEnd w:id="316"/>
      <w:bookmarkEnd w:id="317"/>
    </w:p>
    <w:p w:rsidR="0027191B" w:rsidRDefault="00880882" w14:paraId="0D6BC72C" w14:textId="77777777">
      <w:pPr>
        <w:pStyle w:val="Heading2"/>
        <w:numPr>
          <w:ilvl w:val="0"/>
          <w:numId w:val="0"/>
        </w:numPr>
        <w:rPr>
          <w:ins w:author="Cowsar, Anna" w:date="2018-10-14T15:36:00Z" w:id="318"/>
          <w:del w:author="Cowsar, Anna" w:date="2018-10-14T15:36:00Z" w:id="319"/>
          <w:color w:val="000000"/>
          <w:rPrChange w:author="Cassie Coyle" w:date="2018-10-26T20:13:00Z" w:id="320">
            <w:rPr>
              <w:ins w:author="Cowsar, Anna" w:date="2018-10-14T15:36:00Z" w:id="321"/>
              <w:del w:author="Cowsar, Anna" w:date="2018-10-14T15:36:00Z" w:id="322"/>
              <w:color w:val="000000"/>
            </w:rPr>
          </w:rPrChange>
        </w:rPr>
        <w:pPrChange w:author="Cassie Coyle" w:date="2018-10-26T20:13:00Z" w:id="323">
          <w:pPr>
            <w:pStyle w:val="template"/>
            <w:numPr>
              <w:numId w:val="27"/>
            </w:numPr>
            <w:ind w:left="1080" w:hanging="360"/>
          </w:pPr>
        </w:pPrChange>
      </w:pPr>
      <w:ins w:author="Cowsar, Anna" w:date="2018-10-14T15:36:00Z" w:id="324">
        <w:del w:author="Cowsar, Anna" w:date="2018-10-14T15:36:00Z" w:id="325">
          <w:r w:rsidRPr="00C749E0">
            <w:rPr>
              <w:color w:val="000000"/>
              <w:sz w:val="22"/>
              <w:rPrChange w:author="Cassie Coyle" w:date="2018-10-26T20:13:00Z" w:id="326">
                <w:rPr>
                  <w:color w:val="000000"/>
                </w:rPr>
              </w:rPrChange>
            </w:rPr>
            <w:delText>The product shall allow the user the options of night mode, different checker colors, sound and they shall be allowed to customize their name.</w:delText>
          </w:r>
        </w:del>
      </w:ins>
      <w:ins w:author="Cowsar, Anna" w:date="2018-10-26T19:17:00Z" w:id="327">
        <w:r w:rsidRPr="0D823A6C" w:rsidR="009E6F8D">
          <w:rPr>
            <w:rFonts w:ascii="Times New Roman" w:hAnsi="Times New Roman"/>
            <w:b w:val="0"/>
            <w:bCs w:val="0"/>
            <w:color w:val="000000"/>
            <w:sz w:val="22"/>
            <w:szCs w:val="22"/>
            <w:rPrChange w:author="Cassie Coyle" w:date="2018-10-26T20:13:00Z" w:id="328">
              <w:rPr>
                <w:b/>
                <w:color w:val="000000"/>
                <w:szCs w:val="24"/>
              </w:rPr>
            </w:rPrChange>
          </w:rPr>
          <w:t xml:space="preserve"> </w:t>
        </w:r>
      </w:ins>
      <w:bookmarkStart w:name="_Toc528620305" w:id="329"/>
      <w:bookmarkStart w:name="_Toc528620599" w:id="330"/>
      <w:bookmarkStart w:name="_Toc528622519" w:id="331"/>
      <w:bookmarkStart w:name="_Toc528622580" w:id="332"/>
      <w:bookmarkStart w:name="_Toc528622641" w:id="333"/>
      <w:bookmarkStart w:name="_Toc528622693" w:id="334"/>
      <w:bookmarkStart w:name="_Toc528627744" w:id="335"/>
      <w:bookmarkStart w:name="_Toc528627986" w:id="336"/>
      <w:bookmarkEnd w:id="329"/>
      <w:bookmarkEnd w:id="330"/>
      <w:bookmarkEnd w:id="331"/>
      <w:bookmarkEnd w:id="332"/>
      <w:bookmarkEnd w:id="333"/>
      <w:bookmarkEnd w:id="334"/>
      <w:bookmarkEnd w:id="335"/>
      <w:bookmarkEnd w:id="336"/>
    </w:p>
    <w:p w:rsidRPr="004B73E7" w:rsidR="004B73E7" w:rsidRDefault="004B73E7" w14:paraId="7AC4A2BF" w14:textId="77777777">
      <w:pPr>
        <w:rPr>
          <w:ins w:author="Cowsar, Anna" w:date="2018-10-14T15:36:00Z" w:id="337"/>
          <w:del w:author="Cowsar, Anna" w:date="2018-10-14T15:36:00Z" w:id="338"/>
          <w:sz w:val="28"/>
          <w:szCs w:val="28"/>
        </w:rPr>
        <w:pPrChange w:author="Cowsar, Anna" w:date="2018-10-21T18:17:00Z" w:id="339">
          <w:pPr>
            <w:pStyle w:val="template"/>
          </w:pPr>
        </w:pPrChange>
      </w:pPr>
      <w:bookmarkStart w:name="_Toc528620306" w:id="340"/>
      <w:bookmarkStart w:name="_Toc528620600" w:id="341"/>
      <w:bookmarkStart w:name="_Toc528622520" w:id="342"/>
      <w:bookmarkStart w:name="_Toc528622581" w:id="343"/>
      <w:bookmarkStart w:name="_Toc528622642" w:id="344"/>
      <w:bookmarkStart w:name="_Toc528622694" w:id="345"/>
      <w:bookmarkStart w:name="_Toc528627745" w:id="346"/>
      <w:bookmarkStart w:name="_Toc528627987" w:id="347"/>
      <w:bookmarkEnd w:id="340"/>
      <w:bookmarkEnd w:id="341"/>
      <w:bookmarkEnd w:id="342"/>
      <w:bookmarkEnd w:id="343"/>
      <w:bookmarkEnd w:id="344"/>
      <w:bookmarkEnd w:id="345"/>
      <w:bookmarkEnd w:id="346"/>
      <w:bookmarkEnd w:id="347"/>
    </w:p>
    <w:p w:rsidRPr="00B2331D" w:rsidR="004B4BA3" w:rsidP="34667EB5" w:rsidRDefault="004B4BA3" w14:paraId="28B36B55" w14:textId="77777777" w14:noSpellErr="1">
      <w:pPr>
        <w:pStyle w:val="Heading2"/>
        <w:rPr>
          <w:color w:val="000000" w:themeColor="text1" w:themeTint="FF" w:themeShade="FF"/>
        </w:rPr>
      </w:pPr>
      <w:bookmarkStart w:name="_Toc439994676" w:id="348"/>
      <w:bookmarkStart w:name="_Toc528627988" w:id="349"/>
      <w:r w:rsidRPr="0D823A6C">
        <w:rPr>
          <w:rFonts w:ascii="Times New Roman" w:hAnsi="Times New Roman"/>
          <w:color w:val="000000"/>
          <w:rPrChange w:author="Cassie Coyle" w:date="2018-10-26T20:13:00Z" w:id="350">
            <w:rPr>
              <w:color w:val="000000"/>
            </w:rPr>
          </w:rPrChange>
        </w:rPr>
        <w:t>User Classes and Characteristics</w:t>
      </w:r>
      <w:bookmarkEnd w:id="348"/>
      <w:bookmarkEnd w:id="349"/>
    </w:p>
    <w:p w:rsidRPr="00990932" w:rsidR="00854636" w:rsidP="44DA053E" w:rsidRDefault="44DA053E" w14:paraId="06296563" w14:textId="77777777">
      <w:pPr>
        <w:pStyle w:val="template"/>
        <w:rPr>
          <w:rFonts w:ascii="Times New Roman" w:hAnsi="Times New Roman"/>
          <w:color w:val="000000" w:themeColor="text1"/>
        </w:rPr>
      </w:pPr>
      <w:r w:rsidRPr="44DA053E">
        <w:rPr>
          <w:rFonts w:ascii="Times New Roman" w:hAnsi="Times New Roman"/>
          <w:i w:val="0"/>
          <w:color w:val="000000" w:themeColor="text1"/>
        </w:rPr>
        <w:t>The primary user will be any person who wants to play a game of checkers against the computer (AI). The primary user should have a basic understanding of the rules of checkers and have experience using a computer. The user is not required to have any special knowledge, experience, or technical experience other than having the basic know how of playing a common game.</w:t>
      </w:r>
    </w:p>
    <w:p w:rsidR="44DA053E" w:rsidP="44DA053E" w:rsidRDefault="44DA053E" w14:paraId="39D3F533" w14:textId="75D0529C">
      <w:pPr>
        <w:pStyle w:val="template"/>
        <w:rPr>
          <w:rFonts w:ascii="Times New Roman" w:hAnsi="Times New Roman"/>
          <w:i w:val="0"/>
          <w:color w:val="000000" w:themeColor="text1"/>
        </w:rPr>
      </w:pPr>
    </w:p>
    <w:p w:rsidR="44DA053E" w:rsidP="44DA053E" w:rsidRDefault="44DA053E" w14:paraId="46C28289" w14:textId="4F9B2D1F">
      <w:pPr>
        <w:pStyle w:val="template"/>
        <w:rPr>
          <w:rFonts w:ascii="Times New Roman" w:hAnsi="Times New Roman"/>
          <w:i w:val="0"/>
          <w:color w:val="000000" w:themeColor="text1"/>
        </w:rPr>
      </w:pPr>
    </w:p>
    <w:p w:rsidR="44DA053E" w:rsidP="44DA053E" w:rsidRDefault="44DA053E" w14:paraId="0C353C6A" w14:textId="25833638">
      <w:pPr>
        <w:pStyle w:val="template"/>
        <w:rPr>
          <w:rFonts w:ascii="Times New Roman" w:hAnsi="Times New Roman"/>
          <w:i w:val="0"/>
          <w:color w:val="000000" w:themeColor="text1"/>
        </w:rPr>
      </w:pPr>
    </w:p>
    <w:p w:rsidR="44DA053E" w:rsidP="44DA053E" w:rsidRDefault="44DA053E" w14:paraId="3D778EE2" w14:textId="4D79D1C4">
      <w:pPr>
        <w:pStyle w:val="template"/>
        <w:rPr>
          <w:rFonts w:ascii="Times New Roman" w:hAnsi="Times New Roman"/>
          <w:i w:val="0"/>
          <w:color w:val="000000" w:themeColor="text1"/>
        </w:rPr>
      </w:pPr>
    </w:p>
    <w:p w:rsidR="4BB2BD0F" w:rsidP="4BB2BD0F" w:rsidRDefault="4BB2BD0F" w14:paraId="16764F6F" w14:textId="24F76B60">
      <w:pPr>
        <w:pStyle w:val="template"/>
        <w:rPr>
          <w:rFonts w:ascii="Times New Roman" w:hAnsi="Times New Roman"/>
          <w:i w:val="0"/>
          <w:color w:val="000000" w:themeColor="text1"/>
        </w:rPr>
      </w:pPr>
    </w:p>
    <w:p w:rsidR="4BB2BD0F" w:rsidP="4BB2BD0F" w:rsidRDefault="4BB2BD0F" w14:paraId="1E7CC3B0" w14:textId="5ACBFC44">
      <w:pPr>
        <w:pStyle w:val="template"/>
        <w:rPr>
          <w:rFonts w:ascii="Times New Roman" w:hAnsi="Times New Roman"/>
          <w:i w:val="0"/>
          <w:color w:val="000000" w:themeColor="text1"/>
        </w:rPr>
      </w:pPr>
    </w:p>
    <w:p w:rsidR="4BB2BD0F" w:rsidP="4BB2BD0F" w:rsidRDefault="4BB2BD0F" w14:paraId="24CF7F01" w14:textId="77860C64">
      <w:pPr>
        <w:pStyle w:val="template"/>
        <w:rPr>
          <w:rFonts w:ascii="Times New Roman" w:hAnsi="Times New Roman"/>
          <w:i w:val="0"/>
          <w:color w:val="000000" w:themeColor="text1"/>
        </w:rPr>
      </w:pPr>
    </w:p>
    <w:p w:rsidR="4BB2BD0F" w:rsidP="4BB2BD0F" w:rsidRDefault="4BB2BD0F" w14:paraId="30CA7997" w14:textId="638EADD5">
      <w:pPr>
        <w:pStyle w:val="template"/>
        <w:rPr>
          <w:rFonts w:ascii="Times New Roman" w:hAnsi="Times New Roman"/>
          <w:i w:val="0"/>
          <w:color w:val="000000" w:themeColor="text1"/>
        </w:rPr>
      </w:pPr>
    </w:p>
    <w:p w:rsidR="4BB2BD0F" w:rsidP="4BB2BD0F" w:rsidRDefault="4BB2BD0F" w14:paraId="12932CB9" w14:textId="2525AE18">
      <w:pPr>
        <w:pStyle w:val="template"/>
        <w:rPr>
          <w:rFonts w:ascii="Times New Roman" w:hAnsi="Times New Roman"/>
          <w:i w:val="0"/>
          <w:color w:val="000000" w:themeColor="text1"/>
        </w:rPr>
      </w:pPr>
    </w:p>
    <w:p w:rsidR="4BB2BD0F" w:rsidP="4BB2BD0F" w:rsidRDefault="4BB2BD0F" w14:paraId="77CA8699" w14:textId="725B7BA7">
      <w:pPr>
        <w:pStyle w:val="template"/>
        <w:rPr>
          <w:rFonts w:ascii="Times New Roman" w:hAnsi="Times New Roman"/>
          <w:i w:val="0"/>
          <w:color w:val="000000" w:themeColor="text1"/>
        </w:rPr>
      </w:pPr>
    </w:p>
    <w:p w:rsidRPr="00990932" w:rsidR="004B4BA3" w:rsidP="0D823A6C" w:rsidRDefault="0D823A6C" w14:paraId="4C9CA62D" w14:textId="70CB68EF">
      <w:pPr>
        <w:pStyle w:val="Heading2"/>
        <w:rPr>
          <w:color w:val="000000" w:themeColor="text1"/>
        </w:rPr>
      </w:pPr>
      <w:bookmarkStart w:name="_Toc528627989" w:id="351"/>
      <w:r w:rsidRPr="0D823A6C">
        <w:rPr>
          <w:rFonts w:ascii="Times New Roman" w:hAnsi="Times New Roman"/>
          <w:color w:val="000000" w:themeColor="text1"/>
        </w:rPr>
        <w:lastRenderedPageBreak/>
        <w:t>Operating Environment</w:t>
      </w:r>
      <w:bookmarkEnd w:id="351"/>
    </w:p>
    <w:p w:rsidRPr="00990932" w:rsidR="00C9589F" w:rsidP="6D14ED30" w:rsidRDefault="00C9589F" w14:paraId="309FFC11" w14:textId="4760D21E">
      <w:pPr>
        <w:pStyle w:val="template"/>
        <w:rPr>
          <w:rFonts w:ascii="Times New Roman" w:hAnsi="Times New Roman"/>
          <w:color w:val="000000" w:themeColor="text1"/>
        </w:rPr>
      </w:pPr>
    </w:p>
    <w:p w:rsidRPr="00990932" w:rsidR="00C9589F" w:rsidP="34667EB5" w:rsidRDefault="00D86C02" w14:paraId="0495EB5A" w14:noSpellErr="1" w14:textId="16A99AFF">
      <w:pPr>
        <w:pStyle w:val="template"/>
        <w:rPr>
          <w:rFonts w:ascii="Times New Roman" w:hAnsi="Times New Roman"/>
          <w:i w:val="0"/>
          <w:iCs w:val="0"/>
          <w:color w:val="000000" w:themeColor="text1" w:themeTint="FF" w:themeShade="FF"/>
        </w:rPr>
      </w:pPr>
      <w:r w:rsidRPr="34667EB5">
        <w:rPr>
          <w:rFonts w:ascii="Times New Roman" w:hAnsi="Times New Roman"/>
          <w:i w:val="0"/>
          <w:iCs w:val="0"/>
          <w:color w:val="000000"/>
        </w:rPr>
        <w:t xml:space="preserve">This game will operate on a </w:t>
      </w:r>
      <w:r w:rsidRPr="34667EB5" w:rsidR="003378D0">
        <w:rPr>
          <w:rFonts w:ascii="Times New Roman" w:hAnsi="Times New Roman"/>
          <w:i w:val="0"/>
          <w:iCs w:val="0"/>
          <w:color w:val="000000"/>
        </w:rPr>
        <w:t xml:space="preserve">computer using a Windows, Linux or iOS </w:t>
      </w:r>
      <w:r w:rsidRPr="34667EB5" w:rsidR="003378D0">
        <w:rPr>
          <w:rFonts w:ascii="Times New Roman" w:hAnsi="Times New Roman"/>
          <w:i w:val="0"/>
          <w:iCs w:val="0"/>
          <w:color w:val="000000"/>
        </w:rPr>
        <w:t xml:space="preserve">operating system</w:t>
      </w:r>
      <w:r w:rsidRPr="34667EB5" w:rsidR="003378D0">
        <w:rPr>
          <w:rFonts w:ascii="Times New Roman" w:hAnsi="Times New Roman"/>
          <w:i w:val="0"/>
          <w:iCs w:val="0"/>
          <w:color w:val="000000"/>
        </w:rPr>
        <w:t xml:space="preserve">. </w:t>
      </w:r>
      <w:ins w:author="Natalie Ownby" w:date="2018-10-14T15:36:00Z" w:id="352">
        <w:del w:author="Natalie Ownby" w:date="2018-10-14T15:36:00Z" w:id="353">
          <w:r w:rsidRPr="00990932" w:rsidR="0027191B">
            <w:rPr>
              <w:i w:val="0"/>
              <w:color w:val="000000"/>
            </w:rPr>
            <w:delText xml:space="preserve">The game will be played in a web browser. The user will be required to clone the code from github and open the index.html file to play the game. </w:delText>
          </w:r>
        </w:del>
      </w:ins>
      <w:del w:author="Natalie Ownby" w:date="2018-10-14T15:36:00Z" w:id="354">
        <w:r w:rsidRPr="00990932" w:rsidR="003378D0">
          <w:rPr>
            <w:i w:val="0"/>
            <w:color w:val="000000"/>
          </w:rPr>
          <w:delText>JS version</w:delText>
        </w:r>
      </w:del>
      <w:del w:author="Cassie Coyle" w:date="2018-10-21T18:17:00Z" w:id="355">
        <w:r w:rsidRPr="00990932" w:rsidR="003378D0">
          <w:rPr>
            <w:i w:val="0"/>
            <w:color w:val="000000"/>
            <w:highlight w:val="yellow"/>
            <w:rPrChange w:author="Natalie Ownby" w:date="2018-10-14T15:36:00Z" w:id="356">
              <w:rPr>
                <w:i w:val="0"/>
                <w:color w:val="000090"/>
              </w:rPr>
            </w:rPrChange>
          </w:rPr>
          <w:delText>?</w:delText>
        </w:r>
      </w:del>
    </w:p>
    <w:p w:rsidRPr="00990932" w:rsidR="003378D0" w:rsidP="6D14ED30" w:rsidRDefault="6D14ED30" w14:paraId="15F233A3" w14:textId="41088FDE">
      <w:pPr>
        <w:pStyle w:val="Heading2"/>
        <w:rPr>
          <w:color w:val="000000" w:themeColor="text1"/>
        </w:rPr>
      </w:pPr>
      <w:bookmarkStart w:name="_Toc528627990" w:id="357"/>
      <w:r w:rsidRPr="6D14ED30">
        <w:rPr>
          <w:rFonts w:ascii="Times New Roman" w:hAnsi="Times New Roman"/>
          <w:color w:val="000000" w:themeColor="text1"/>
        </w:rPr>
        <w:t>Design and Implementation Constraints</w:t>
      </w:r>
      <w:bookmarkEnd w:id="357"/>
    </w:p>
    <w:p w:rsidRPr="00990932" w:rsidR="003378D0" w:rsidP="34667EB5" w:rsidRDefault="003378D0" w14:paraId="11158FE9" w14:noSpellErr="1" w14:textId="7A551CA8">
      <w:pPr>
        <w:pStyle w:val="template"/>
        <w:rPr>
          <w:i w:val="0"/>
          <w:iCs w:val="0"/>
          <w:color w:val="000000" w:themeColor="text1" w:themeTint="FF" w:themeShade="FF"/>
        </w:rPr>
      </w:pPr>
      <w:r w:rsidRPr="34667EB5">
        <w:rPr>
          <w:rFonts w:ascii="Times New Roman" w:hAnsi="Times New Roman"/>
          <w:i w:val="0"/>
          <w:iCs w:val="0"/>
          <w:color w:val="000000"/>
        </w:rPr>
        <w:t xml:space="preserve">This software is not limited by any corporate or regulatory policies </w:t>
      </w:r>
      <w:r w:rsidRPr="34667EB5" w:rsidR="00014E00">
        <w:rPr>
          <w:rFonts w:ascii="Times New Roman" w:hAnsi="Times New Roman"/>
          <w:i w:val="0"/>
          <w:iCs w:val="0"/>
          <w:color w:val="000000"/>
        </w:rPr>
        <w:t xml:space="preserve">and has no security constraints. The software must display all text in English and </w:t>
      </w:r>
      <w:r w:rsidRPr="34667EB5" w:rsidR="0027191B">
        <w:rPr>
          <w:rFonts w:ascii="Times New Roman" w:hAnsi="Times New Roman"/>
          <w:i w:val="0"/>
          <w:iCs w:val="0"/>
          <w:color w:val="000000"/>
        </w:rPr>
        <w:t xml:space="preserve">sh</w:t>
      </w:r>
      <w:r w:rsidRPr="34667EB5" w:rsidR="34667EB5">
        <w:rPr>
          <w:rFonts w:ascii="Times New Roman" w:hAnsi="Times New Roman"/>
          <w:i w:val="0"/>
          <w:iCs w:val="0"/>
          <w:color w:val="000000"/>
        </w:rPr>
        <w:t xml:space="preserve">all</w:t>
      </w:r>
      <w:r w:rsidRPr="34667EB5" w:rsidR="0027191B">
        <w:rPr>
          <w:rFonts w:ascii="Times New Roman" w:hAnsi="Times New Roman"/>
          <w:i w:val="0"/>
          <w:iCs w:val="0"/>
          <w:color w:val="000000"/>
        </w:rPr>
        <w:t xml:space="preserve"> not exceed a time of </w:t>
      </w:r>
      <w:ins w:author="Natalie Ownby" w:date="2018-10-14T15:36:00Z" w:id="358">
        <w:del w:author="Natalie Ownby" w:date="2018-10-14T15:36:00Z" w:id="359">
          <w:r w:rsidRPr="00990932" w:rsidR="0027191B">
            <w:rPr>
              <w:i w:val="0"/>
              <w:color w:val="000000"/>
              <w:highlight w:val="yellow"/>
            </w:rPr>
            <w:delText>1 second</w:delText>
          </w:r>
        </w:del>
      </w:ins>
      <w:del w:author="Natalie Ownby" w:date="2018-10-14T15:36:00Z" w:id="360">
        <w:r w:rsidRPr="00990932" w:rsidR="00014E00">
          <w:rPr>
            <w:i w:val="0"/>
            <w:color w:val="000000"/>
          </w:rPr>
          <w:delText>(?)</w:delText>
        </w:r>
      </w:del>
      <w:r w:rsidRPr="34667EB5" w:rsidR="0027191B">
        <w:rPr>
          <w:rFonts w:ascii="Times New Roman" w:hAnsi="Times New Roman"/>
          <w:i w:val="0"/>
          <w:iCs w:val="0"/>
          <w:color w:val="000000"/>
        </w:rPr>
        <w:t xml:space="preserve">1 second </w:t>
      </w:r>
      <w:r w:rsidRPr="34667EB5" w:rsidR="00014E00">
        <w:rPr>
          <w:rFonts w:ascii="Times New Roman" w:hAnsi="Times New Roman"/>
          <w:i w:val="0"/>
          <w:iCs w:val="0"/>
          <w:color w:val="000000"/>
        </w:rPr>
        <w:t>between the user input and the system response.</w:t>
      </w:r>
      <w:ins w:author="Cassie Coyle" w:date="2018-10-21T18:17:00Z" w:id="361">
        <w:del w:author="Cassie Coyle" w:date="2018-10-21T18:17:00Z" w:id="362">
          <w:r w:rsidRPr="00990932" w:rsidR="00014E00">
            <w:rPr>
              <w:i w:val="0"/>
              <w:color w:val="000000"/>
            </w:rPr>
            <w:delText xml:space="preserve"> </w:delText>
          </w:r>
          <w:r w:rsidRPr="00990932" w:rsidR="00C02FF7">
            <w:rPr>
              <w:i w:val="0"/>
              <w:color w:val="000000"/>
            </w:rPr>
            <w:delText xml:space="preserve"> </w:delText>
          </w:r>
        </w:del>
      </w:ins>
      <w:r w:rsidRPr="34667EB5" w:rsidR="00C02FF7">
        <w:rPr>
          <w:rFonts w:ascii="Times New Roman" w:hAnsi="Times New Roman"/>
          <w:i w:val="0"/>
          <w:iCs w:val="0"/>
          <w:color w:val="000000"/>
        </w:rPr>
        <w:t xml:space="preserve"> </w:t>
      </w:r>
    </w:p>
    <w:p w:rsidR="0027191B" w:rsidP="6D14ED30" w:rsidRDefault="0027191B" w14:paraId="033E86C9" w14:textId="70465C1E">
      <w:pPr>
        <w:pStyle w:val="template"/>
        <w:rPr>
          <w:rFonts w:ascii="Times New Roman" w:hAnsi="Times New Roman"/>
          <w:i w:val="0"/>
          <w:color w:val="000000" w:themeColor="text1"/>
        </w:rPr>
      </w:pPr>
      <w:ins w:author="Natalie Ownby" w:date="2018-10-14T15:36:00Z" w:id="363">
        <w:del w:author="Natalie Ownby" w:date="2018-10-14T15:36:00Z" w:id="364">
          <w:r w:rsidRPr="00990932">
            <w:rPr>
              <w:i w:val="0"/>
              <w:color w:val="000000"/>
            </w:rPr>
            <w:delText>The music feature in this soft</w:delText>
          </w:r>
          <w:r w:rsidR="00AD7C0D">
            <w:rPr>
              <w:i w:val="0"/>
              <w:color w:val="000000"/>
            </w:rPr>
            <w:delText xml:space="preserve">ware </w:delText>
          </w:r>
        </w:del>
      </w:ins>
      <w:del w:author="Cowsar, Anna" w:date="2018-10-26T20:13:00Z" w:id="365">
        <w:r w:rsidR="00287CA6">
          <w:rPr>
            <w:i w:val="0"/>
            <w:color w:val="000000"/>
          </w:rPr>
          <w:delText>HTMLabuttom</w:delText>
        </w:r>
      </w:del>
    </w:p>
    <w:p w:rsidRPr="00990932" w:rsidR="00014E00" w:rsidP="0D823A6C" w:rsidRDefault="0D823A6C" w14:paraId="0A3E150E" w14:textId="1599845A">
      <w:pPr>
        <w:pStyle w:val="Heading2"/>
        <w:rPr>
          <w:color w:val="000000" w:themeColor="text1"/>
        </w:rPr>
      </w:pPr>
      <w:bookmarkStart w:name="_Toc528627991" w:id="366"/>
      <w:r w:rsidRPr="0D823A6C">
        <w:rPr>
          <w:rFonts w:ascii="Times New Roman" w:hAnsi="Times New Roman"/>
          <w:color w:val="000000" w:themeColor="text1"/>
        </w:rPr>
        <w:t>User Documentation</w:t>
      </w:r>
      <w:bookmarkEnd w:id="366"/>
    </w:p>
    <w:p w:rsidRPr="00990932" w:rsidR="00014E00" w:rsidP="34667EB5" w:rsidRDefault="00014E00" w14:paraId="0ABA75A8" w14:noSpellErr="1" w14:textId="105927E4">
      <w:pPr>
        <w:pStyle w:val="template"/>
        <w:rPr>
          <w:rFonts w:ascii="Times New Roman" w:hAnsi="Times New Roman"/>
          <w:i w:val="0"/>
          <w:iCs w:val="0"/>
          <w:color w:val="000000" w:themeColor="text1" w:themeTint="FF" w:themeShade="FF"/>
        </w:rPr>
      </w:pPr>
      <w:r w:rsidRPr="34667EB5">
        <w:rPr>
          <w:rFonts w:ascii="Times New Roman" w:hAnsi="Times New Roman"/>
          <w:i w:val="0"/>
          <w:iCs w:val="0"/>
          <w:color w:val="000000"/>
        </w:rPr>
        <w:t>A user manual will be provided that describes all requirements for running the software including set up</w:t>
      </w:r>
      <w:ins w:author="Natalie Ownby" w:date="2018-10-14T15:36:00Z" w:id="367">
        <w:del w:author="Natalie Ownby" w:date="2018-10-14T15:36:00Z" w:id="368">
          <w:r w:rsidRPr="00990932" w:rsidR="0027191B">
            <w:rPr>
              <w:i w:val="0"/>
              <w:color w:val="000000"/>
            </w:rPr>
            <w:delText xml:space="preserve"> and required softwa</w:delText>
          </w:r>
        </w:del>
      </w:ins>
      <w:ins w:author="Cassie Coyle" w:date="2018-10-21T18:17:00Z" w:id="369">
        <w:del w:author="Cassie Coyle" w:date="2018-10-21T18:17:00Z" w:id="370">
          <w:r w:rsidRPr="00990932">
            <w:rPr>
              <w:i w:val="0"/>
              <w:color w:val="000000"/>
            </w:rPr>
            <w:delText>.</w:delText>
          </w:r>
        </w:del>
      </w:ins>
      <w:r w:rsidRPr="34667EB5">
        <w:rPr>
          <w:rFonts w:ascii="Times New Roman" w:hAnsi="Times New Roman"/>
          <w:i w:val="0"/>
          <w:iCs w:val="0"/>
          <w:color w:val="000000"/>
        </w:rPr>
        <w:t xml:space="preserve"> </w:t>
      </w:r>
      <w:r w:rsidRPr="34667EB5" w:rsidR="34667EB5">
        <w:rPr>
          <w:rFonts w:ascii="Times New Roman" w:hAnsi="Times New Roman"/>
          <w:i w:val="0"/>
          <w:iCs w:val="0"/>
          <w:color w:val="000000"/>
        </w:rPr>
        <w:t xml:space="preserve">i</w:t>
      </w:r>
      <w:r w:rsidRPr="34667EB5">
        <w:rPr>
          <w:rFonts w:ascii="Times New Roman" w:hAnsi="Times New Roman"/>
          <w:i w:val="0"/>
          <w:iCs w:val="0"/>
          <w:color w:val="000000"/>
        </w:rPr>
        <w:t xml:space="preserve">nstructions for how to interact with the software and the actual rules of the game will be provided in the user manual.</w:t>
      </w:r>
      <w:r w:rsidRPr="34667EB5" w:rsidR="0027191B">
        <w:rPr>
          <w:rFonts w:ascii="Times New Roman" w:hAnsi="Times New Roman"/>
          <w:i w:val="0"/>
          <w:iCs w:val="0"/>
          <w:color w:val="000000"/>
        </w:rPr>
        <w:t xml:space="preserve"> </w:t>
      </w:r>
      <w:r w:rsidRPr="34667EB5" w:rsidR="34667EB5">
        <w:rPr>
          <w:rFonts w:ascii="Times New Roman" w:hAnsi="Times New Roman"/>
          <w:i w:val="0"/>
          <w:iCs w:val="0"/>
          <w:color w:val="000000"/>
        </w:rPr>
        <w:t xml:space="preserve">Further instructions for the checker game set up is in the README.md file.</w:t>
      </w:r>
      <w:del w:author="Cowsar, Anna" w:date="2018-10-14T15:36:00Z" w:id="371">
        <w:r w:rsidRPr="00990932">
          <w:rPr>
            <w:i w:val="0"/>
            <w:color w:val="000000"/>
          </w:rPr>
          <w:delText xml:space="preserve"> </w:delText>
        </w:r>
      </w:del>
    </w:p>
    <w:p w:rsidRPr="00990932" w:rsidR="00C23FB8" w:rsidP="6D14ED30" w:rsidRDefault="6D14ED30" w14:paraId="234BB550" w14:textId="701C0071">
      <w:pPr>
        <w:pStyle w:val="Heading2"/>
        <w:rPr>
          <w:color w:val="000000" w:themeColor="text1"/>
        </w:rPr>
      </w:pPr>
      <w:bookmarkStart w:name="_Toc528627992" w:id="372"/>
      <w:r w:rsidRPr="6D14ED30">
        <w:rPr>
          <w:rFonts w:ascii="Times New Roman" w:hAnsi="Times New Roman"/>
          <w:color w:val="000000" w:themeColor="text1"/>
        </w:rPr>
        <w:t>Assumptions and Dependencies</w:t>
      </w:r>
      <w:bookmarkEnd w:id="372"/>
    </w:p>
    <w:p w:rsidRPr="00990932" w:rsidR="00014E00" w:rsidP="34667EB5" w:rsidRDefault="6D14ED30" w14:paraId="499DCBFD" w14:noSpellErr="1" w14:textId="51D2552F">
      <w:pPr>
        <w:pStyle w:val="template"/>
        <w:rPr>
          <w:rFonts w:ascii="Times New Roman" w:hAnsi="Times New Roman"/>
          <w:i w:val="0"/>
          <w:iCs w:val="0"/>
          <w:color w:val="000000" w:themeColor="text1" w:themeTint="FF" w:themeShade="FF"/>
        </w:rPr>
      </w:pPr>
      <w:r w:rsidRPr="34667EB5" w:rsidR="34667EB5">
        <w:rPr>
          <w:rFonts w:ascii="Times New Roman" w:hAnsi="Times New Roman"/>
          <w:i w:val="0"/>
          <w:iCs w:val="0"/>
          <w:color w:val="000000" w:themeColor="text1" w:themeTint="FF" w:themeShade="FF"/>
        </w:rPr>
        <w:t xml:space="preserve">It is assumed that the user has a computer and can run JS. It is assumed that the music API remains functional for the life of the software. It is also assumed that the user is not visually impaired </w:t>
      </w:r>
      <w:r w:rsidRPr="34667EB5" w:rsidR="34667EB5">
        <w:rPr>
          <w:rFonts w:ascii="Times New Roman" w:hAnsi="Times New Roman"/>
          <w:i w:val="0"/>
          <w:iCs w:val="0"/>
          <w:color w:val="000000" w:themeColor="text1" w:themeTint="FF" w:themeShade="FF"/>
        </w:rPr>
        <w:t xml:space="preserve">or </w:t>
      </w:r>
      <w:r w:rsidRPr="34667EB5" w:rsidR="34667EB5">
        <w:rPr>
          <w:rFonts w:ascii="Times New Roman" w:hAnsi="Times New Roman"/>
          <w:i w:val="0"/>
          <w:iCs w:val="0"/>
          <w:color w:val="000000" w:themeColor="text1" w:themeTint="FF" w:themeShade="FF"/>
        </w:rPr>
        <w:t xml:space="preserve">colorblind </w:t>
      </w:r>
      <w:r w:rsidRPr="34667EB5" w:rsidR="34667EB5">
        <w:rPr>
          <w:rFonts w:ascii="Times New Roman" w:hAnsi="Times New Roman"/>
          <w:i w:val="0"/>
          <w:iCs w:val="0"/>
          <w:color w:val="000000" w:themeColor="text1" w:themeTint="FF" w:themeShade="FF"/>
        </w:rPr>
        <w:t>and</w:t>
      </w:r>
      <w:r w:rsidRPr="34667EB5" w:rsidR="34667EB5">
        <w:rPr>
          <w:rFonts w:ascii="Times New Roman" w:hAnsi="Times New Roman"/>
          <w:i w:val="0"/>
          <w:iCs w:val="0"/>
          <w:color w:val="000000" w:themeColor="text1" w:themeTint="FF" w:themeShade="FF"/>
        </w:rPr>
        <w:t xml:space="preserve"> can interact with the game as described in this document. </w:t>
      </w:r>
    </w:p>
    <w:p w:rsidRPr="00990932" w:rsidR="00014E00" w:rsidRDefault="00014E00" w14:paraId="45A78DEA" w14:textId="77777777">
      <w:pPr>
        <w:pStyle w:val="template"/>
        <w:rPr>
          <w:del w:author="Natalie Ownby" w:date="2018-10-14T15:36:00Z" w:id="373"/>
          <w:color w:val="000000"/>
        </w:rPr>
      </w:pPr>
      <w:bookmarkStart w:name="_Toc528620312" w:id="374"/>
      <w:bookmarkStart w:name="_Toc528620606" w:id="375"/>
      <w:bookmarkStart w:name="_Toc528622526" w:id="376"/>
      <w:bookmarkStart w:name="_Toc528622587" w:id="377"/>
      <w:bookmarkStart w:name="_Toc528622648" w:id="378"/>
      <w:bookmarkStart w:name="_Toc528622700" w:id="379"/>
      <w:bookmarkStart w:name="_Toc528627751" w:id="380"/>
      <w:bookmarkStart w:name="_Toc528627993" w:id="381"/>
      <w:bookmarkEnd w:id="374"/>
      <w:bookmarkEnd w:id="375"/>
      <w:bookmarkEnd w:id="376"/>
      <w:bookmarkEnd w:id="377"/>
      <w:bookmarkEnd w:id="378"/>
      <w:bookmarkEnd w:id="379"/>
      <w:bookmarkEnd w:id="380"/>
      <w:bookmarkEnd w:id="381"/>
    </w:p>
    <w:p w:rsidRPr="00990932" w:rsidR="004B4BA3" w:rsidP="0D823A6C" w:rsidRDefault="0D823A6C" w14:paraId="47FC1E27" w14:textId="77777777">
      <w:pPr>
        <w:pStyle w:val="Heading1"/>
        <w:rPr>
          <w:color w:val="000000" w:themeColor="text1"/>
        </w:rPr>
      </w:pPr>
      <w:bookmarkStart w:name="_Toc439994682" w:id="382"/>
      <w:bookmarkStart w:name="_Toc528627994" w:id="383"/>
      <w:r w:rsidRPr="0D823A6C">
        <w:rPr>
          <w:rFonts w:ascii="Times New Roman" w:hAnsi="Times New Roman"/>
          <w:color w:val="000000" w:themeColor="text1"/>
        </w:rPr>
        <w:t>External Interface Requirements</w:t>
      </w:r>
      <w:bookmarkEnd w:id="382"/>
      <w:bookmarkEnd w:id="383"/>
    </w:p>
    <w:p w:rsidRPr="00990932" w:rsidR="00243DCE" w:rsidP="34667EB5" w:rsidRDefault="6D14ED30" w14:paraId="774EA76D" w14:textId="58488A00" w14:noSpellErr="1">
      <w:pPr>
        <w:pStyle w:val="Heading2"/>
        <w:rPr>
          <w:color w:val="000000" w:themeColor="text1" w:themeTint="FF" w:themeShade="FF"/>
        </w:rPr>
      </w:pPr>
      <w:bookmarkStart w:name="_Toc528627995" w:id="384"/>
      <w:r w:rsidRPr="34667EB5" w:rsidR="34667EB5">
        <w:rPr>
          <w:rFonts w:ascii="Times New Roman" w:hAnsi="Times New Roman"/>
          <w:color w:val="000000" w:themeColor="text1" w:themeTint="FF" w:themeShade="FF"/>
        </w:rPr>
        <w:t>User Interfaces</w:t>
      </w:r>
      <w:bookmarkEnd w:id="384"/>
    </w:p>
    <w:p w:rsidRPr="00990932" w:rsidR="00243DCE" w:rsidP="34667EB5" w:rsidRDefault="00243DCE" w14:paraId="5276C2D0" w14:noSpellErr="1" w14:textId="7C0A3D52">
      <w:pPr>
        <w:pStyle w:val="template"/>
        <w:rPr>
          <w:rFonts w:ascii="Times New Roman" w:hAnsi="Times New Roman"/>
          <w:i w:val="0"/>
          <w:iCs w:val="0"/>
          <w:color w:val="000000" w:themeColor="text1" w:themeTint="FF" w:themeShade="FF"/>
        </w:rPr>
      </w:pPr>
      <w:r w:rsidRPr="34667EB5">
        <w:rPr>
          <w:rFonts w:ascii="Times New Roman" w:hAnsi="Times New Roman"/>
          <w:i w:val="0"/>
          <w:iCs w:val="0"/>
          <w:color w:val="000000"/>
        </w:rPr>
        <w:t>For the User Interfaces, CSS, HTML, and JavaScript</w:t>
      </w:r>
      <w:del w:author="Cassie Coyle" w:date="2018-10-21T18:17:00Z" w:id="386">
        <w:r w:rsidRPr="00990932">
          <w:rPr>
            <w:color w:val="000000"/>
          </w:rPr>
          <w:delText>JS</w:delText>
        </w:r>
      </w:del>
      <w:ins w:author="Cassie Coyle" w:date="2018-10-21T18:17:00Z" w:id="387">
        <w:del w:author="Cassie Coyle" w:date="2018-10-21T18:17:00Z" w:id="388">
          <w:r w:rsidRPr="00990932" w:rsidR="00534C6F">
            <w:rPr>
              <w:color w:val="000000"/>
            </w:rPr>
            <w:delText xml:space="preserve">client-side </w:delText>
          </w:r>
          <w:r w:rsidRPr="00990932">
            <w:rPr>
              <w:color w:val="000000"/>
            </w:rPr>
            <w:delText>J</w:delText>
          </w:r>
          <w:r w:rsidRPr="00990932" w:rsidR="000F086D">
            <w:rPr>
              <w:color w:val="000000"/>
            </w:rPr>
            <w:delText>ava</w:delText>
          </w:r>
          <w:r w:rsidRPr="00990932">
            <w:rPr>
              <w:color w:val="000000"/>
            </w:rPr>
            <w:delText>S</w:delText>
          </w:r>
          <w:r w:rsidRPr="00990932" w:rsidR="000F086D">
            <w:rPr>
              <w:color w:val="000000"/>
            </w:rPr>
            <w:delText>cript</w:delText>
          </w:r>
        </w:del>
      </w:ins>
      <w:r w:rsidRPr="34667EB5">
        <w:rPr>
          <w:rFonts w:ascii="Times New Roman" w:hAnsi="Times New Roman"/>
          <w:i w:val="0"/>
          <w:iCs w:val="0"/>
          <w:color w:val="000000"/>
        </w:rPr>
        <w:t xml:space="preserve"> will be used to compose our Checkers game. The game board will have green and white checker pieces and starts out </w:t>
      </w:r>
      <w:r w:rsidRPr="34667EB5" w:rsidR="34667EB5">
        <w:rPr>
          <w:rFonts w:ascii="Times New Roman" w:hAnsi="Times New Roman"/>
          <w:i w:val="0"/>
          <w:iCs w:val="0"/>
          <w:color w:val="000000"/>
        </w:rPr>
        <w:t xml:space="preserve">on</w:t>
      </w:r>
      <w:r w:rsidRPr="34667EB5">
        <w:rPr>
          <w:rFonts w:ascii="Times New Roman" w:hAnsi="Times New Roman"/>
          <w:i w:val="0"/>
          <w:iCs w:val="0"/>
          <w:color w:val="000000"/>
        </w:rPr>
        <w:t xml:space="preserve"> a red and black board. The board can be changed to Night Mode which is a blue and black board with green and white pieces </w:t>
      </w:r>
      <w:r w:rsidRPr="34667EB5" w:rsidR="34667EB5">
        <w:rPr>
          <w:rFonts w:ascii="Times New Roman" w:hAnsi="Times New Roman"/>
          <w:i w:val="0"/>
          <w:iCs w:val="0"/>
          <w:color w:val="000000"/>
        </w:rPr>
        <w:t xml:space="preserve">as </w:t>
      </w:r>
      <w:r w:rsidRPr="34667EB5">
        <w:rPr>
          <w:rFonts w:ascii="Times New Roman" w:hAnsi="Times New Roman"/>
          <w:i w:val="0"/>
          <w:iCs w:val="0"/>
          <w:color w:val="000000"/>
        </w:rPr>
        <w:t xml:space="preserve">shown in section 3.1.6 and 3.1.7. 3.1.1 through 3.1.7 shows each user interface component.</w:t>
      </w:r>
    </w:p>
    <w:p w:rsidRPr="00990932" w:rsidR="00243DCE" w:rsidP="5EA5CC9A" w:rsidRDefault="00243DCE" w14:paraId="243EA416" w14:textId="2BB18903">
      <w:pPr>
        <w:pStyle w:val="template"/>
        <w:rPr>
          <w:rFonts w:ascii="Times New Roman" w:hAnsi="Times New Roman"/>
          <w:color w:val="000000" w:themeColor="text1"/>
        </w:rPr>
      </w:pPr>
    </w:p>
    <w:p w:rsidR="0D823A6C" w:rsidP="0D823A6C" w:rsidRDefault="0D823A6C" w14:paraId="43864779" w14:textId="0E772078">
      <w:pPr>
        <w:pStyle w:val="template"/>
        <w:rPr>
          <w:rFonts w:ascii="Times New Roman" w:hAnsi="Times New Roman"/>
          <w:color w:val="000000" w:themeColor="text1"/>
        </w:rPr>
      </w:pPr>
    </w:p>
    <w:p w:rsidR="0D823A6C" w:rsidP="34667EB5" w:rsidRDefault="6D14ED30" w14:paraId="06987396" w14:textId="630AF71B">
      <w:pPr>
        <w:ind w:firstLine="720"/>
        <w:rPr>
          <w:rFonts w:ascii="Times New Roman" w:hAnsi="Times New Roman"/>
        </w:rPr>
      </w:pPr>
      <w:r w:rsidRPr="34667EB5" w:rsidR="34667EB5">
        <w:rPr>
          <w:rFonts w:ascii="Times New Roman" w:hAnsi="Times New Roman"/>
        </w:rPr>
        <w:t xml:space="preserve">3.1.1 Customizable name interface: </w:t>
      </w:r>
    </w:p>
    <w:p w:rsidR="0D823A6C" w:rsidP="34667EB5" w:rsidRDefault="6D14ED30" w14:paraId="09A5BAD1" w14:noSpellErr="1" w14:textId="6EADC7BD">
      <w:pPr>
        <w:ind w:left="720" w:firstLine="0"/>
        <w:rPr>
          <w:rFonts w:ascii="Times New Roman" w:hAnsi="Times New Roman"/>
        </w:rPr>
      </w:pPr>
      <w:r w:rsidRPr="34667EB5" w:rsidR="34667EB5">
        <w:rPr>
          <w:rFonts w:ascii="Times New Roman" w:hAnsi="Times New Roman"/>
        </w:rPr>
        <w:t>It includes a textbox for entering the name. The “Submit Name” button is below the textbox</w:t>
      </w:r>
      <w:r w:rsidRPr="34667EB5" w:rsidR="34667EB5">
        <w:rPr>
          <w:rFonts w:ascii="Times New Roman" w:hAnsi="Times New Roman"/>
        </w:rPr>
        <w:t xml:space="preserve"> </w:t>
      </w:r>
      <w:r w:rsidRPr="34667EB5" w:rsidR="34667EB5">
        <w:rPr>
          <w:rFonts w:ascii="Times New Roman" w:hAnsi="Times New Roman"/>
        </w:rPr>
        <w:t>which is for submitting a name to be displayed.</w:t>
      </w:r>
    </w:p>
    <w:p w:rsidR="0D823A6C" w:rsidP="0D823A6C" w:rsidRDefault="0D823A6C" w14:paraId="4508C1E2" w14:textId="7D118833">
      <w:pPr>
        <w:rPr>
          <w:rFonts w:ascii="Times New Roman" w:hAnsi="Times New Roman"/>
        </w:rPr>
      </w:pPr>
      <w:r w:rsidRPr="0D823A6C">
        <w:rPr>
          <w:rFonts w:ascii="Times New Roman" w:hAnsi="Times New Roman"/>
        </w:rPr>
        <w:t xml:space="preserve"> </w:t>
      </w:r>
    </w:p>
    <w:p w:rsidR="0D823A6C" w:rsidP="6D14ED30" w:rsidRDefault="6D14ED30" w14:paraId="11499B5D" w14:textId="6764542B">
      <w:pPr>
        <w:rPr>
          <w:rFonts w:ascii="Times New Roman" w:hAnsi="Times New Roman"/>
        </w:rPr>
      </w:pPr>
      <w:r w:rsidRPr="34667EB5" w:rsidR="34667EB5">
        <w:rPr>
          <w:rFonts w:ascii="Times New Roman" w:hAnsi="Times New Roman"/>
        </w:rPr>
        <w:t xml:space="preserve">                         </w:t>
      </w:r>
      <w:r>
        <w:drawing>
          <wp:inline wp14:editId="458E9025" wp14:anchorId="7D452DB5">
            <wp:extent cx="1495425" cy="390525"/>
            <wp:effectExtent l="0" t="0" r="0" b="0"/>
            <wp:docPr id="2137381207" name="picture" title=""/>
            <wp:cNvGraphicFramePr>
              <a:graphicFrameLocks noChangeAspect="1"/>
            </wp:cNvGraphicFramePr>
            <a:graphic>
              <a:graphicData uri="http://schemas.openxmlformats.org/drawingml/2006/picture">
                <pic:pic>
                  <pic:nvPicPr>
                    <pic:cNvPr id="0" name="picture"/>
                    <pic:cNvPicPr/>
                  </pic:nvPicPr>
                  <pic:blipFill>
                    <a:blip r:embed="R4030402c9357402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495425" cy="390525"/>
                    </a:xfrm>
                    <a:prstGeom prst="rect">
                      <a:avLst/>
                    </a:prstGeom>
                  </pic:spPr>
                </pic:pic>
              </a:graphicData>
            </a:graphic>
          </wp:inline>
        </w:drawing>
      </w:r>
    </w:p>
    <w:p w:rsidR="4BB2BD0F" w:rsidRDefault="4BB2BD0F" w14:paraId="24E92BAE" w14:textId="46140181"/>
    <w:p w:rsidR="4BB2BD0F" w:rsidRDefault="4BB2BD0F" w14:paraId="4C4A2770" w14:textId="46140181"/>
    <w:p w:rsidR="0D823A6C" w:rsidP="44DA053E" w:rsidRDefault="0D823A6C" w14:paraId="72412736" w14:textId="2EC5E39C">
      <w:pPr>
        <w:rPr>
          <w:rFonts w:ascii="Times New Roman" w:hAnsi="Times New Roman"/>
        </w:rPr>
      </w:pPr>
      <w:r>
        <w:br/>
      </w:r>
    </w:p>
    <w:p w:rsidR="44DA053E" w:rsidP="44DA053E" w:rsidRDefault="44DA053E" w14:paraId="56A30C27" w14:textId="36F9DD90">
      <w:pPr>
        <w:rPr>
          <w:rFonts w:ascii="Times New Roman" w:hAnsi="Times New Roman"/>
          <w:b/>
          <w:bCs/>
        </w:rPr>
      </w:pPr>
    </w:p>
    <w:p w:rsidR="0D823A6C" w:rsidP="34667EB5" w:rsidRDefault="6D14ED30" w14:noSpellErr="1" w14:paraId="40AB6673" w14:textId="587B1AAC">
      <w:pPr>
        <w:ind w:firstLine="720"/>
        <w:rPr>
          <w:rFonts w:ascii="Times New Roman" w:hAnsi="Times New Roman"/>
        </w:rPr>
      </w:pPr>
      <w:r w:rsidRPr="34667EB5" w:rsidR="34667EB5">
        <w:rPr>
          <w:rFonts w:ascii="Times New Roman" w:hAnsi="Times New Roman"/>
        </w:rPr>
        <w:t>3.1.2</w:t>
      </w:r>
      <w:r w:rsidRPr="34667EB5" w:rsidR="34667EB5">
        <w:rPr>
          <w:rFonts w:ascii="Times New Roman" w:hAnsi="Times New Roman"/>
        </w:rPr>
        <w:t xml:space="preserve"> </w:t>
      </w:r>
      <w:r w:rsidRPr="34667EB5" w:rsidR="34667EB5">
        <w:rPr>
          <w:rFonts w:ascii="Times New Roman" w:hAnsi="Times New Roman"/>
        </w:rPr>
        <w:t>Example</w:t>
      </w:r>
      <w:r w:rsidRPr="34667EB5" w:rsidR="34667EB5">
        <w:rPr>
          <w:rFonts w:ascii="Times New Roman" w:hAnsi="Times New Roman"/>
        </w:rPr>
        <w:t>:</w:t>
      </w:r>
    </w:p>
    <w:p w:rsidR="0D823A6C" w:rsidP="34667EB5" w:rsidRDefault="6D14ED30" w14:paraId="63DB4964" w14:noSpellErr="1" w14:textId="6FBCC3E4">
      <w:pPr>
        <w:ind w:left="720" w:firstLine="0"/>
        <w:rPr>
          <w:rFonts w:ascii="Times New Roman" w:hAnsi="Times New Roman"/>
        </w:rPr>
      </w:pPr>
      <w:r w:rsidRPr="34667EB5" w:rsidR="34667EB5">
        <w:rPr>
          <w:rFonts w:ascii="Times New Roman" w:hAnsi="Times New Roman"/>
        </w:rPr>
        <w:t xml:space="preserve">This is an example of what it would look like, if “Anna” was typed in the textbox. A </w:t>
      </w:r>
      <w:r w:rsidRPr="34667EB5" w:rsidR="34667EB5">
        <w:rPr>
          <w:rFonts w:ascii="Times New Roman" w:hAnsi="Times New Roman"/>
        </w:rPr>
        <w:t>W</w:t>
      </w:r>
      <w:r w:rsidRPr="34667EB5" w:rsidR="34667EB5">
        <w:rPr>
          <w:rFonts w:ascii="Times New Roman" w:hAnsi="Times New Roman"/>
        </w:rPr>
        <w:t xml:space="preserve">elcome, Anna! </w:t>
      </w:r>
      <w:r w:rsidRPr="34667EB5" w:rsidR="34667EB5">
        <w:rPr>
          <w:rFonts w:ascii="Times New Roman" w:hAnsi="Times New Roman"/>
        </w:rPr>
        <w:t>w</w:t>
      </w:r>
      <w:r w:rsidRPr="34667EB5" w:rsidR="34667EB5">
        <w:rPr>
          <w:rFonts w:ascii="Times New Roman" w:hAnsi="Times New Roman"/>
        </w:rPr>
        <w:t>ould appear.</w:t>
      </w:r>
    </w:p>
    <w:p w:rsidR="0D823A6C" w:rsidP="0D823A6C" w:rsidRDefault="0D823A6C" w14:paraId="7A3F1EF4" w14:textId="5DEAC78A">
      <w:pPr>
        <w:rPr>
          <w:rFonts w:ascii="Times New Roman" w:hAnsi="Times New Roman"/>
        </w:rPr>
      </w:pPr>
      <w:r w:rsidRPr="0D823A6C">
        <w:rPr>
          <w:rFonts w:ascii="Times New Roman" w:hAnsi="Times New Roman"/>
        </w:rPr>
        <w:t xml:space="preserve"> </w:t>
      </w:r>
    </w:p>
    <w:p w:rsidR="0D823A6C" w:rsidP="0D823A6C" w:rsidRDefault="0D823A6C" w14:paraId="2168147D" w14:textId="4150AB67">
      <w:pPr>
        <w:rPr>
          <w:rFonts w:ascii="Times New Roman" w:hAnsi="Times New Roman"/>
        </w:rPr>
      </w:pPr>
      <w:r w:rsidRPr="0D823A6C">
        <w:rPr>
          <w:rFonts w:ascii="Times New Roman" w:hAnsi="Times New Roman"/>
        </w:rPr>
        <w:lastRenderedPageBreak/>
        <w:t xml:space="preserve"> </w:t>
      </w:r>
    </w:p>
    <w:p w:rsidR="0D823A6C" w:rsidP="6D14ED30" w:rsidRDefault="6D14ED30" w14:paraId="6D960A6C" w14:textId="425C3166">
      <w:pPr>
        <w:rPr>
          <w:rFonts w:ascii="Times New Roman" w:hAnsi="Times New Roman"/>
        </w:rPr>
      </w:pPr>
      <w:r w:rsidRPr="34667EB5" w:rsidR="34667EB5">
        <w:rPr>
          <w:rFonts w:ascii="Times New Roman" w:hAnsi="Times New Roman"/>
        </w:rPr>
        <w:t xml:space="preserve">                   </w:t>
      </w:r>
      <w:r>
        <w:drawing>
          <wp:inline wp14:editId="60615E7B" wp14:anchorId="036C1DEB">
            <wp:extent cx="4572000" cy="1038225"/>
            <wp:effectExtent l="0" t="0" r="0" b="0"/>
            <wp:docPr id="183866355" name="picture" title=""/>
            <wp:cNvGraphicFramePr>
              <a:graphicFrameLocks noChangeAspect="1"/>
            </wp:cNvGraphicFramePr>
            <a:graphic>
              <a:graphicData uri="http://schemas.openxmlformats.org/drawingml/2006/picture">
                <pic:pic>
                  <pic:nvPicPr>
                    <pic:cNvPr id="0" name="picture"/>
                    <pic:cNvPicPr/>
                  </pic:nvPicPr>
                  <pic:blipFill>
                    <a:blip r:embed="R21507088861242f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038225"/>
                    </a:xfrm>
                    <a:prstGeom prst="rect">
                      <a:avLst/>
                    </a:prstGeom>
                  </pic:spPr>
                </pic:pic>
              </a:graphicData>
            </a:graphic>
          </wp:inline>
        </w:drawing>
      </w:r>
    </w:p>
    <w:p w:rsidR="0D823A6C" w:rsidP="0D823A6C" w:rsidRDefault="0D823A6C" w14:paraId="15F49E06" w14:textId="7B7BF93F">
      <w:pPr>
        <w:rPr>
          <w:rFonts w:ascii="Times New Roman" w:hAnsi="Times New Roman"/>
        </w:rPr>
      </w:pPr>
      <w:r w:rsidRPr="0D823A6C">
        <w:rPr>
          <w:rFonts w:ascii="Times New Roman" w:hAnsi="Times New Roman"/>
        </w:rPr>
        <w:t xml:space="preserve"> </w:t>
      </w:r>
    </w:p>
    <w:p w:rsidR="0D823A6C" w:rsidP="34667EB5" w:rsidRDefault="6D14ED30" w14:noSpellErr="1" w14:paraId="5D085C85" w14:textId="1DA4C864">
      <w:pPr>
        <w:ind w:firstLine="720"/>
        <w:rPr>
          <w:rFonts w:ascii="Times New Roman" w:hAnsi="Times New Roman"/>
        </w:rPr>
      </w:pPr>
      <w:r w:rsidRPr="34667EB5" w:rsidR="34667EB5">
        <w:rPr>
          <w:rFonts w:ascii="Times New Roman" w:hAnsi="Times New Roman"/>
        </w:rPr>
        <w:t>3.1.3 Music player:</w:t>
      </w:r>
    </w:p>
    <w:p w:rsidR="0D823A6C" w:rsidP="34667EB5" w:rsidRDefault="6D14ED30" w14:paraId="08936E11" w14:noSpellErr="1" w14:textId="3F4A27D4">
      <w:pPr>
        <w:ind w:left="720" w:firstLine="0"/>
        <w:rPr>
          <w:rFonts w:ascii="Times New Roman" w:hAnsi="Times New Roman"/>
        </w:rPr>
      </w:pPr>
      <w:r w:rsidRPr="34667EB5" w:rsidR="34667EB5">
        <w:rPr>
          <w:rFonts w:ascii="Times New Roman" w:hAnsi="Times New Roman"/>
        </w:rPr>
        <w:t>The music player p</w:t>
      </w:r>
      <w:r w:rsidRPr="34667EB5" w:rsidR="34667EB5">
        <w:rPr>
          <w:rFonts w:ascii="Times New Roman" w:hAnsi="Times New Roman"/>
        </w:rPr>
        <w:t>l</w:t>
      </w:r>
      <w:r w:rsidR="34667EB5">
        <w:rPr/>
        <w:t>ays classical music. Play button is shown</w:t>
      </w:r>
      <w:r w:rsidR="34667EB5">
        <w:rPr/>
        <w:t xml:space="preserve"> displayed by the arrow sign</w:t>
      </w:r>
      <w:r w:rsidR="34667EB5">
        <w:rPr/>
        <w:t>.</w:t>
      </w:r>
    </w:p>
    <w:p w:rsidR="0D823A6C" w:rsidP="6D14ED30" w:rsidRDefault="6D14ED30" w14:paraId="409D2A52" w14:textId="4FDBD80E">
      <w:pPr>
        <w:rPr>
          <w:rFonts w:ascii="Times New Roman" w:hAnsi="Times New Roman"/>
        </w:rPr>
      </w:pPr>
      <w:r w:rsidR="34667EB5">
        <w:rPr/>
        <w:t xml:space="preserve">                        </w:t>
      </w:r>
      <w:r>
        <w:drawing>
          <wp:inline wp14:editId="69FC9EA3" wp14:anchorId="649C8853">
            <wp:extent cx="2105025" cy="533400"/>
            <wp:effectExtent l="0" t="0" r="0" b="0"/>
            <wp:docPr id="363357120" name="picture" title=""/>
            <wp:cNvGraphicFramePr>
              <a:graphicFrameLocks noChangeAspect="1"/>
            </wp:cNvGraphicFramePr>
            <a:graphic>
              <a:graphicData uri="http://schemas.openxmlformats.org/drawingml/2006/picture">
                <pic:pic>
                  <pic:nvPicPr>
                    <pic:cNvPr id="0" name="picture"/>
                    <pic:cNvPicPr/>
                  </pic:nvPicPr>
                  <pic:blipFill>
                    <a:blip r:embed="Re531aa07f0ce4e8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05025" cy="533400"/>
                    </a:xfrm>
                    <a:prstGeom prst="rect">
                      <a:avLst/>
                    </a:prstGeom>
                  </pic:spPr>
                </pic:pic>
              </a:graphicData>
            </a:graphic>
          </wp:inline>
        </w:drawing>
      </w:r>
      <w:r w:rsidRPr="34667EB5" w:rsidR="34667EB5">
        <w:rPr>
          <w:rFonts w:ascii="Times New Roman" w:hAnsi="Times New Roman"/>
        </w:rPr>
        <w:t xml:space="preserve"> </w:t>
      </w:r>
    </w:p>
    <w:p w:rsidR="0D823A6C" w:rsidP="44DA053E" w:rsidRDefault="44DA053E" w14:paraId="4BD6B5F8" w14:textId="724AED84">
      <w:pPr>
        <w:rPr>
          <w:rFonts w:ascii="Times New Roman" w:hAnsi="Times New Roman"/>
        </w:rPr>
      </w:pPr>
      <w:r w:rsidRPr="44DA053E">
        <w:rPr>
          <w:rFonts w:ascii="Times New Roman" w:hAnsi="Times New Roman"/>
        </w:rPr>
        <w:t xml:space="preserve"> </w:t>
      </w:r>
    </w:p>
    <w:p w:rsidR="0D823A6C" w:rsidP="34667EB5" w:rsidRDefault="6D14ED30" w14:noSpellErr="1" w14:paraId="4E7274F5" w14:textId="77BABBB0">
      <w:pPr>
        <w:ind w:firstLine="720"/>
        <w:rPr>
          <w:rFonts w:ascii="Times New Roman" w:hAnsi="Times New Roman"/>
          <w:b w:val="0"/>
          <w:bCs w:val="0"/>
        </w:rPr>
      </w:pPr>
      <w:r w:rsidRPr="34667EB5" w:rsidR="34667EB5">
        <w:rPr>
          <w:rFonts w:ascii="Times New Roman" w:hAnsi="Times New Roman"/>
          <w:b w:val="0"/>
          <w:bCs w:val="0"/>
        </w:rPr>
        <w:t>3.1.4</w:t>
      </w:r>
      <w:r w:rsidRPr="34667EB5" w:rsidR="34667EB5">
        <w:rPr>
          <w:rFonts w:ascii="Times New Roman" w:hAnsi="Times New Roman"/>
          <w:b w:val="0"/>
          <w:bCs w:val="0"/>
        </w:rPr>
        <w:t xml:space="preserve"> </w:t>
      </w:r>
      <w:r w:rsidRPr="34667EB5" w:rsidR="34667EB5">
        <w:rPr>
          <w:rFonts w:ascii="Times New Roman" w:hAnsi="Times New Roman"/>
          <w:b w:val="0"/>
          <w:bCs w:val="0"/>
        </w:rPr>
        <w:t>Music player:</w:t>
      </w:r>
    </w:p>
    <w:p w:rsidR="0D823A6C" w:rsidP="34667EB5" w:rsidRDefault="6D14ED30" w14:paraId="59415372" w14:noSpellErr="1" w14:textId="28031CF8">
      <w:pPr>
        <w:ind w:left="720" w:firstLine="0"/>
        <w:rPr>
          <w:rFonts w:ascii="Times New Roman" w:hAnsi="Times New Roman"/>
        </w:rPr>
      </w:pPr>
      <w:r w:rsidRPr="34667EB5" w:rsidR="34667EB5">
        <w:rPr>
          <w:rFonts w:ascii="Times New Roman" w:hAnsi="Times New Roman"/>
        </w:rPr>
        <w:t>The music player can pause the classical music. Pause button is shown displayed by the</w:t>
      </w:r>
      <w:r w:rsidRPr="34667EB5" w:rsidR="34667EB5">
        <w:rPr>
          <w:rFonts w:ascii="Times New Roman" w:hAnsi="Times New Roman"/>
        </w:rPr>
        <w:t xml:space="preserve"> </w:t>
      </w:r>
      <w:r w:rsidRPr="34667EB5" w:rsidR="34667EB5">
        <w:rPr>
          <w:rFonts w:ascii="Times New Roman" w:hAnsi="Times New Roman"/>
        </w:rPr>
        <w:t>vertical equal sign—like a typical pause</w:t>
      </w:r>
      <w:r w:rsidRPr="34667EB5" w:rsidR="34667EB5">
        <w:rPr>
          <w:rFonts w:ascii="Times New Roman" w:hAnsi="Times New Roman"/>
        </w:rPr>
        <w:t xml:space="preserve"> button</w:t>
      </w:r>
      <w:r w:rsidRPr="34667EB5" w:rsidR="34667EB5">
        <w:rPr>
          <w:rFonts w:ascii="Times New Roman" w:hAnsi="Times New Roman"/>
        </w:rPr>
        <w:t>:</w:t>
      </w:r>
    </w:p>
    <w:p w:rsidR="0D823A6C" w:rsidP="6D14ED30" w:rsidRDefault="6D14ED30" w14:paraId="31993F72" w14:textId="2AF4AF05">
      <w:pPr>
        <w:rPr>
          <w:rFonts w:ascii="Times New Roman" w:hAnsi="Times New Roman"/>
        </w:rPr>
      </w:pPr>
      <w:r w:rsidRPr="34667EB5" w:rsidR="34667EB5">
        <w:rPr>
          <w:rFonts w:ascii="Times New Roman" w:hAnsi="Times New Roman"/>
        </w:rPr>
        <w:t xml:space="preserve">                    </w:t>
      </w:r>
      <w:r>
        <w:drawing>
          <wp:inline wp14:editId="21DA0A99" wp14:anchorId="3E37CDF3">
            <wp:extent cx="2181225" cy="476250"/>
            <wp:effectExtent l="0" t="0" r="0" b="0"/>
            <wp:docPr id="983569802" name="picture" title="Inserting image..."/>
            <wp:cNvGraphicFramePr>
              <a:graphicFrameLocks noChangeAspect="1"/>
            </wp:cNvGraphicFramePr>
            <a:graphic>
              <a:graphicData uri="http://schemas.openxmlformats.org/drawingml/2006/picture">
                <pic:pic>
                  <pic:nvPicPr>
                    <pic:cNvPr id="0" name="picture"/>
                    <pic:cNvPicPr/>
                  </pic:nvPicPr>
                  <pic:blipFill>
                    <a:blip r:embed="Ra317f102f7cb459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81225" cy="476250"/>
                    </a:xfrm>
                    <a:prstGeom prst="rect">
                      <a:avLst/>
                    </a:prstGeom>
                  </pic:spPr>
                </pic:pic>
              </a:graphicData>
            </a:graphic>
          </wp:inline>
        </w:drawing>
      </w:r>
    </w:p>
    <w:p w:rsidR="0D823A6C" w:rsidP="0D823A6C" w:rsidRDefault="0D823A6C" w14:paraId="554F8B63" w14:textId="19BC617F">
      <w:pPr>
        <w:rPr>
          <w:rFonts w:ascii="Times New Roman" w:hAnsi="Times New Roman"/>
        </w:rPr>
      </w:pPr>
      <w:r w:rsidRPr="0D823A6C">
        <w:rPr>
          <w:rFonts w:ascii="Times New Roman" w:hAnsi="Times New Roman"/>
        </w:rPr>
        <w:t xml:space="preserve"> </w:t>
      </w:r>
    </w:p>
    <w:p w:rsidR="0D823A6C" w:rsidP="0D823A6C" w:rsidRDefault="0D823A6C" w14:paraId="151F2C49" w14:textId="05D5EDD1">
      <w:pPr>
        <w:rPr>
          <w:rFonts w:ascii="Times New Roman" w:hAnsi="Times New Roman"/>
        </w:rPr>
      </w:pPr>
      <w:r w:rsidRPr="0D823A6C">
        <w:rPr>
          <w:rFonts w:ascii="Times New Roman" w:hAnsi="Times New Roman"/>
        </w:rPr>
        <w:t xml:space="preserve"> </w:t>
      </w:r>
    </w:p>
    <w:p w:rsidR="0D823A6C" w:rsidP="34667EB5" w:rsidRDefault="6D14ED30" w14:paraId="1A03A918" w14:noSpellErr="1" w14:textId="1B15847C">
      <w:pPr>
        <w:ind w:firstLine="720"/>
        <w:rPr>
          <w:rFonts w:ascii="Times New Roman" w:hAnsi="Times New Roman"/>
        </w:rPr>
      </w:pPr>
      <w:r w:rsidRPr="34667EB5" w:rsidR="34667EB5">
        <w:rPr>
          <w:rFonts w:ascii="Times New Roman" w:hAnsi="Times New Roman"/>
        </w:rPr>
        <w:t xml:space="preserve">3.1.5 </w:t>
      </w:r>
      <w:r w:rsidRPr="34667EB5" w:rsidR="34667EB5">
        <w:rPr>
          <w:rFonts w:ascii="Times New Roman" w:hAnsi="Times New Roman"/>
        </w:rPr>
        <w:t>Start time:</w:t>
      </w:r>
    </w:p>
    <w:p w:rsidR="0D823A6C" w:rsidP="34667EB5" w:rsidRDefault="0D823A6C" w14:paraId="6EAD5CAF" w14:noSpellErr="1" w14:textId="36817527">
      <w:pPr>
        <w:pStyle w:val="template"/>
        <w:ind w:firstLine="720"/>
        <w:rPr>
          <w:rFonts w:ascii="Times New Roman" w:hAnsi="Times New Roman"/>
          <w:color w:val="000000" w:themeColor="text1" w:themeTint="FF" w:themeShade="FF"/>
        </w:rPr>
      </w:pPr>
      <w:r w:rsidRPr="34667EB5" w:rsidR="34667EB5">
        <w:rPr>
          <w:rFonts w:ascii="Times New Roman" w:hAnsi="Times New Roman"/>
          <w:i w:val="0"/>
          <w:iCs w:val="0"/>
          <w:color w:val="000000" w:themeColor="text1" w:themeTint="FF" w:themeShade="FF"/>
        </w:rPr>
        <w:t>Starts the timer for the game. This timer button calculates the game duration.</w:t>
      </w:r>
    </w:p>
    <w:p w:rsidR="0D823A6C" w:rsidP="6D14ED30" w:rsidRDefault="0D823A6C" w14:paraId="682D92AA" w14:textId="1C31EDCD">
      <w:pPr>
        <w:pStyle w:val="template"/>
        <w:jc w:val="center"/>
      </w:pPr>
      <w:r>
        <w:drawing>
          <wp:inline wp14:editId="7CB649DA" wp14:anchorId="03B375F3">
            <wp:extent cx="657225" cy="238125"/>
            <wp:effectExtent l="0" t="0" r="0" b="0"/>
            <wp:docPr id="689692033" name="picture" title=""/>
            <wp:cNvGraphicFramePr>
              <a:graphicFrameLocks noChangeAspect="1"/>
            </wp:cNvGraphicFramePr>
            <a:graphic>
              <a:graphicData uri="http://schemas.openxmlformats.org/drawingml/2006/picture">
                <pic:pic>
                  <pic:nvPicPr>
                    <pic:cNvPr id="0" name="picture"/>
                    <pic:cNvPicPr/>
                  </pic:nvPicPr>
                  <pic:blipFill>
                    <a:blip r:embed="Re7c2692503b5480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57225" cy="238125"/>
                    </a:xfrm>
                    <a:prstGeom prst="rect">
                      <a:avLst/>
                    </a:prstGeom>
                  </pic:spPr>
                </pic:pic>
              </a:graphicData>
            </a:graphic>
          </wp:inline>
        </w:drawing>
      </w:r>
    </w:p>
    <w:p w:rsidR="0D823A6C" w:rsidP="34667EB5" w:rsidRDefault="6D14ED30" w14:paraId="74E9AC8D" w14:noSpellErr="1" w14:textId="58D6FA9B">
      <w:pPr>
        <w:pStyle w:val="template"/>
        <w:ind w:firstLine="720"/>
        <w:rPr>
          <w:i w:val="0"/>
          <w:iCs w:val="0"/>
        </w:rPr>
      </w:pPr>
      <w:r w:rsidRPr="34667EB5" w:rsidR="34667EB5">
        <w:rPr>
          <w:rFonts w:ascii="Times New Roman" w:hAnsi="Times New Roman"/>
          <w:i w:val="0"/>
          <w:iCs w:val="0"/>
        </w:rPr>
        <w:t>3.1.6</w:t>
      </w:r>
      <w:r w:rsidRPr="34667EB5" w:rsidR="34667EB5">
        <w:rPr>
          <w:i w:val="0"/>
          <w:iCs w:val="0"/>
        </w:rPr>
        <w:t xml:space="preserve"> </w:t>
      </w:r>
      <w:r w:rsidRPr="34667EB5" w:rsidR="34667EB5">
        <w:rPr>
          <w:rFonts w:ascii="Times New Roman" w:hAnsi="Times New Roman" w:eastAsia="Times New Roman" w:cs="Times New Roman"/>
          <w:i w:val="0"/>
          <w:iCs w:val="0"/>
        </w:rPr>
        <w:t>New Game:</w:t>
      </w:r>
    </w:p>
    <w:p w:rsidR="0D823A6C" w:rsidP="34667EB5" w:rsidRDefault="6D14ED30" w14:paraId="36D363AF" w14:noSpellErr="1" w14:textId="27AD85A8">
      <w:pPr>
        <w:pStyle w:val="template"/>
        <w:ind w:left="720"/>
      </w:pPr>
      <w:r w:rsidRPr="34667EB5" w:rsidR="34667EB5">
        <w:rPr>
          <w:rFonts w:ascii="Times New Roman" w:hAnsi="Times New Roman"/>
          <w:i w:val="0"/>
          <w:iCs w:val="0"/>
        </w:rPr>
        <w:t xml:space="preserve">Board upon clicking “New Game” </w:t>
      </w:r>
      <w:r w:rsidRPr="34667EB5" w:rsidR="34667EB5">
        <w:rPr>
          <w:rFonts w:ascii="Times New Roman" w:hAnsi="Times New Roman"/>
          <w:i w:val="0"/>
          <w:iCs w:val="0"/>
        </w:rPr>
        <w:t xml:space="preserve">button </w:t>
      </w:r>
      <w:r w:rsidRPr="34667EB5" w:rsidR="34667EB5">
        <w:rPr>
          <w:rFonts w:ascii="Times New Roman" w:hAnsi="Times New Roman"/>
          <w:i w:val="0"/>
          <w:iCs w:val="0"/>
        </w:rPr>
        <w:t>(The look of the screen of the initial load up is shown in 4.1)</w:t>
      </w:r>
      <w:r w:rsidRPr="34667EB5" w:rsidR="34667EB5">
        <w:rPr>
          <w:i w:val="0"/>
          <w:iCs w:val="0"/>
        </w:rPr>
        <w:t xml:space="preserve"> </w:t>
      </w:r>
    </w:p>
    <w:p w:rsidR="0D823A6C" w:rsidP="6D14ED30" w:rsidRDefault="6D14ED30" w14:paraId="40A399F3" w14:textId="168D02A9">
      <w:pPr>
        <w:pStyle w:val="template"/>
      </w:pPr>
      <w:r w:rsidR="34667EB5">
        <w:rPr/>
        <w:t xml:space="preserve">                        </w:t>
      </w:r>
      <w:r>
        <w:drawing>
          <wp:inline wp14:editId="77A49ADB" wp14:anchorId="38A8122D">
            <wp:extent cx="3247906" cy="3600450"/>
            <wp:effectExtent l="0" t="0" r="0" b="0"/>
            <wp:docPr id="677354150" name="picture" title=""/>
            <wp:cNvGraphicFramePr>
              <a:graphicFrameLocks noChangeAspect="1"/>
            </wp:cNvGraphicFramePr>
            <a:graphic>
              <a:graphicData uri="http://schemas.openxmlformats.org/drawingml/2006/picture">
                <pic:pic>
                  <pic:nvPicPr>
                    <pic:cNvPr id="0" name="picture"/>
                    <pic:cNvPicPr/>
                  </pic:nvPicPr>
                  <pic:blipFill>
                    <a:blip r:embed="R1dde4a9233bc489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247906" cy="3600450"/>
                    </a:xfrm>
                    <a:prstGeom prst="rect">
                      <a:avLst/>
                    </a:prstGeom>
                  </pic:spPr>
                </pic:pic>
              </a:graphicData>
            </a:graphic>
          </wp:inline>
        </w:drawing>
      </w:r>
    </w:p>
    <w:p w:rsidR="0D823A6C" w:rsidP="0D823A6C" w:rsidRDefault="0D823A6C" w14:paraId="485E8A96" w14:textId="0563B178">
      <w:pPr>
        <w:pStyle w:val="template"/>
        <w:rPr>
          <w:rFonts w:ascii="Times New Roman" w:hAnsi="Times New Roman"/>
          <w:color w:val="000000" w:themeColor="text1"/>
        </w:rPr>
      </w:pPr>
    </w:p>
    <w:p w:rsidR="0D823A6C" w:rsidP="34667EB5" w:rsidRDefault="6D14ED30" w14:paraId="0F150DB3" w14:noSpellErr="1" w14:textId="73E07F51">
      <w:pPr>
        <w:pStyle w:val="template"/>
        <w:ind w:left="360" w:firstLine="720"/>
        <w:rPr>
          <w:rFonts w:ascii="Times New Roman" w:hAnsi="Times New Roman"/>
          <w:i w:val="0"/>
          <w:iCs w:val="0"/>
          <w:color w:val="000000" w:themeColor="text1" w:themeTint="FF" w:themeShade="FF"/>
        </w:rPr>
      </w:pPr>
      <w:r w:rsidRPr="34667EB5" w:rsidR="34667EB5">
        <w:rPr>
          <w:rFonts w:ascii="Times New Roman" w:hAnsi="Times New Roman"/>
          <w:i w:val="0"/>
          <w:iCs w:val="0"/>
          <w:color w:val="000000" w:themeColor="text1" w:themeTint="FF" w:themeShade="FF"/>
        </w:rPr>
        <w:t>3.1.7</w:t>
      </w:r>
      <w:r w:rsidRPr="34667EB5" w:rsidR="34667EB5">
        <w:rPr>
          <w:rFonts w:ascii="Times New Roman" w:hAnsi="Times New Roman"/>
          <w:i w:val="0"/>
          <w:iCs w:val="0"/>
          <w:color w:val="000000" w:themeColor="text1" w:themeTint="FF" w:themeShade="FF"/>
        </w:rPr>
        <w:t xml:space="preserve"> Night mode</w:t>
      </w:r>
    </w:p>
    <w:p w:rsidR="34667EB5" w:rsidP="34667EB5" w:rsidRDefault="34667EB5" w14:noSpellErr="1" w14:paraId="5970B97B" w14:textId="603CD3A2">
      <w:pPr>
        <w:pStyle w:val="template"/>
        <w:ind w:left="360" w:firstLine="720"/>
        <w:rPr>
          <w:rFonts w:ascii="Times New Roman" w:hAnsi="Times New Roman"/>
          <w:i w:val="0"/>
          <w:iCs w:val="0"/>
          <w:color w:val="000000" w:themeColor="text1" w:themeTint="FF" w:themeShade="FF"/>
        </w:rPr>
      </w:pPr>
      <w:r w:rsidRPr="34667EB5" w:rsidR="34667EB5">
        <w:rPr>
          <w:rFonts w:ascii="Times New Roman" w:hAnsi="Times New Roman"/>
          <w:i w:val="0"/>
          <w:iCs w:val="0"/>
          <w:color w:val="000000" w:themeColor="text1" w:themeTint="FF" w:themeShade="FF"/>
        </w:rPr>
        <w:t>Board upon clicking “Night Mode” button</w:t>
      </w:r>
    </w:p>
    <w:p w:rsidR="0D823A6C" w:rsidP="6D14ED30" w:rsidRDefault="6D14ED30" w14:paraId="7294F2D7" w14:textId="19AA572A">
      <w:pPr>
        <w:pStyle w:val="template"/>
        <w:ind w:left="360"/>
        <w:rPr>
          <w:color w:val="000000" w:themeColor="text1"/>
        </w:rPr>
      </w:pPr>
      <w:r w:rsidR="34667EB5">
        <w:rPr/>
        <w:t xml:space="preserve">                 </w:t>
      </w:r>
      <w:r>
        <w:drawing>
          <wp:inline wp14:editId="7493D47F" wp14:anchorId="38D13142">
            <wp:extent cx="3702050" cy="4112260"/>
            <wp:effectExtent l="0" t="0" r="0" b="0"/>
            <wp:docPr id="233148145" name="picture" title=""/>
            <wp:cNvGraphicFramePr>
              <a:graphicFrameLocks noChangeAspect="1"/>
            </wp:cNvGraphicFramePr>
            <a:graphic>
              <a:graphicData uri="http://schemas.openxmlformats.org/drawingml/2006/picture">
                <pic:pic>
                  <pic:nvPicPr>
                    <pic:cNvPr id="0" name="picture"/>
                    <pic:cNvPicPr/>
                  </pic:nvPicPr>
                  <pic:blipFill>
                    <a:blip r:embed="R21a73f851d974fe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702050" cy="4112260"/>
                    </a:xfrm>
                    <a:prstGeom prst="rect">
                      <a:avLst/>
                    </a:prstGeom>
                  </pic:spPr>
                </pic:pic>
              </a:graphicData>
            </a:graphic>
          </wp:inline>
        </w:drawing>
      </w:r>
    </w:p>
    <w:p w:rsidR="0D823A6C" w:rsidP="0D823A6C" w:rsidRDefault="0D823A6C" w14:paraId="595E9386" w14:textId="0E66BA23">
      <w:pPr>
        <w:pStyle w:val="template"/>
        <w:ind w:left="360"/>
        <w:rPr>
          <w:color w:val="000000" w:themeColor="text1"/>
        </w:rPr>
      </w:pPr>
    </w:p>
    <w:p w:rsidR="0D823A6C" w:rsidP="0D823A6C" w:rsidRDefault="0D823A6C" w14:paraId="328832C0" w14:textId="15AE6B39">
      <w:pPr>
        <w:pStyle w:val="template"/>
        <w:ind w:left="360"/>
        <w:rPr>
          <w:color w:val="000000" w:themeColor="text1"/>
        </w:rPr>
      </w:pPr>
    </w:p>
    <w:p w:rsidRPr="00990932" w:rsidR="00243DCE" w:rsidRDefault="00243DCE" w14:paraId="63CE28F1" w14:textId="77777777">
      <w:pPr>
        <w:pStyle w:val="template"/>
        <w:rPr>
          <w:ins w:author="Cassie Coyle" w:date="2018-10-21T18:17:00Z" w:id="389"/>
          <w:del w:author="Cassie Coyle" w:date="2018-10-21T18:17:00Z" w:id="390"/>
          <w:color w:val="000000"/>
        </w:rPr>
      </w:pPr>
    </w:p>
    <w:p w:rsidRPr="00990932" w:rsidR="000F086D" w:rsidP="000F086D" w:rsidRDefault="00C02FF7" w14:paraId="77057F76" w14:textId="77777777">
      <w:pPr>
        <w:pStyle w:val="template"/>
        <w:numPr>
          <w:ilvl w:val="0"/>
          <w:numId w:val="30"/>
        </w:numPr>
        <w:rPr>
          <w:ins w:author="Cassie Coyle" w:date="2018-10-21T18:17:00Z" w:id="391"/>
          <w:del w:author="Cassie Coyle" w:date="2018-10-21T18:17:00Z" w:id="392"/>
          <w:color w:val="000000"/>
          <w:highlight w:val="yellow"/>
        </w:rPr>
      </w:pPr>
      <w:ins w:author="Cassie Coyle" w:date="2018-10-21T18:17:00Z" w:id="393">
        <w:del w:author="Cassie Coyle" w:date="2018-10-21T18:17:00Z" w:id="394">
          <w:r w:rsidRPr="00990932">
            <w:rPr>
              <w:color w:val="000000"/>
              <w:highlight w:val="yellow"/>
            </w:rPr>
            <w:delText>When the application starts what to expect it will look by the following pic</w:delText>
          </w:r>
        </w:del>
      </w:ins>
    </w:p>
    <w:p w:rsidRPr="00990932" w:rsidR="00C02FF7" w:rsidP="34667EB5" w:rsidRDefault="00243DCE" w14:noSpellErr="1" w14:paraId="66BA4FB2" w14:textId="3C67257B">
      <w:pPr>
        <w:pStyle w:val="template"/>
        <w:numPr>
          <w:ilvl w:val="1"/>
          <w:numId w:val="3"/>
        </w:numPr>
        <w:rPr>
          <w:color w:val="000000" w:themeColor="text1" w:themeTint="FF" w:themeShade="FF"/>
        </w:rPr>
      </w:pPr>
      <w:r w:rsidRPr="34667EB5">
        <w:rPr>
          <w:rFonts w:ascii="Times New Roman" w:hAnsi="Times New Roman"/>
          <w:i w:val="0"/>
          <w:iCs w:val="0"/>
          <w:color w:val="000000"/>
        </w:rPr>
        <w:t xml:space="preserve">An 8 by 8 board shall be displayed.</w:t>
      </w:r>
    </w:p>
    <w:p w:rsidRPr="00990932" w:rsidR="00C02FF7" w:rsidP="34667EB5" w:rsidRDefault="00243DCE" w14:noSpellErr="1" w14:paraId="0397C503" w14:textId="42EA21F1">
      <w:pPr>
        <w:pStyle w:val="template"/>
        <w:numPr>
          <w:ilvl w:val="1"/>
          <w:numId w:val="3"/>
        </w:numPr>
        <w:rPr>
          <w:color w:val="000000" w:themeColor="text1" w:themeTint="FF" w:themeShade="FF"/>
        </w:rPr>
      </w:pPr>
      <w:r w:rsidRPr="34667EB5">
        <w:rPr>
          <w:rFonts w:ascii="Times New Roman" w:hAnsi="Times New Roman"/>
          <w:i w:val="0"/>
          <w:iCs w:val="0"/>
          <w:color w:val="000000"/>
        </w:rPr>
        <w:t xml:space="preserve">The board shall have black and red squares for new game, or blue and black squares for night mode.</w:t>
      </w:r>
    </w:p>
    <w:p w:rsidRPr="00990932" w:rsidR="00C02FF7" w:rsidP="00C02FF7" w:rsidRDefault="00243DCE" w14:paraId="28F7D0DF" w14:textId="77777777">
      <w:pPr>
        <w:pStyle w:val="template"/>
        <w:numPr>
          <w:ilvl w:val="0"/>
          <w:numId w:val="30"/>
        </w:numPr>
        <w:rPr>
          <w:ins w:author="Cassie Coyle" w:date="2018-10-21T18:17:00Z" w:id="395"/>
          <w:del w:author="Cassie Coyle" w:date="2018-10-21T18:17:00Z" w:id="396"/>
          <w:color w:val="000000"/>
        </w:rPr>
      </w:pPr>
      <w:r w:rsidRPr="34667EB5">
        <w:rPr>
          <w:rFonts w:ascii="Times New Roman" w:hAnsi="Times New Roman"/>
          <w:i w:val="0"/>
          <w:iCs w:val="0"/>
          <w:color w:val="000000"/>
        </w:rPr>
        <w:t xml:space="preserve">The board shall have green checker pieces for one player and white checker pieces for another player.</w:t>
      </w:r>
    </w:p>
    <w:p w:rsidRPr="00990932" w:rsidR="000F086D" w:rsidP="00C02FF7" w:rsidRDefault="00633748" w14:paraId="4614D05B" w14:textId="77777777">
      <w:pPr>
        <w:pStyle w:val="template"/>
        <w:numPr>
          <w:ilvl w:val="0"/>
          <w:numId w:val="30"/>
        </w:numPr>
        <w:rPr>
          <w:ins w:author="Cassie Coyle" w:date="2018-10-21T18:17:00Z" w:id="397"/>
          <w:del w:author="Cassie Coyle" w:date="2018-10-21T18:17:00Z" w:id="398"/>
          <w:color w:val="000000"/>
        </w:rPr>
      </w:pPr>
      <w:del w:author="Cassie Coyle" w:date="2018-10-21T18:17:00Z" w:id="399">
        <w:r w:rsidRPr="00990932">
          <w:rPr>
            <w:color w:val="000000"/>
          </w:rPr>
          <w:delText xml:space="preserve"> </w:delText>
        </w:r>
      </w:del>
    </w:p>
    <w:p w:rsidRPr="00990932" w:rsidR="00C02FF7" w:rsidP="34667EB5" w:rsidRDefault="00C02FF7" w14:textId="77777777" w14:noSpellErr="1" w14:paraId="2558C124">
      <w:pPr>
        <w:pStyle w:val="template"/>
        <w:numPr>
          <w:ilvl w:val="1"/>
          <w:numId w:val="3"/>
        </w:numPr>
        <w:rPr>
          <w:color w:val="000000" w:themeColor="text1" w:themeTint="FF" w:themeShade="FF"/>
        </w:rPr>
      </w:pPr>
    </w:p>
    <w:p w:rsidRPr="00990932" w:rsidR="00C02FF7" w:rsidP="00C02FF7" w:rsidRDefault="00633748" w14:paraId="278A08A1" w14:textId="77777777">
      <w:pPr>
        <w:pStyle w:val="template"/>
        <w:numPr>
          <w:ilvl w:val="0"/>
          <w:numId w:val="30"/>
        </w:numPr>
        <w:rPr>
          <w:ins w:author="Cassie Coyle" w:date="2018-10-21T18:17:00Z" w:id="400"/>
          <w:del w:author="Cassie Coyle" w:date="2018-10-21T18:17:00Z" w:id="401"/>
          <w:color w:val="000000"/>
        </w:rPr>
      </w:pPr>
      <w:r w:rsidRPr="34667EB5">
        <w:rPr>
          <w:rFonts w:ascii="Times New Roman" w:hAnsi="Times New Roman"/>
          <w:i w:val="0"/>
          <w:iCs w:val="0"/>
          <w:color w:val="000000"/>
        </w:rPr>
        <w:t xml:space="preserve">Green and white checker pieces shall be displayed on the board. </w:t>
      </w:r>
    </w:p>
    <w:p w:rsidRPr="00990932" w:rsidR="00C02FF7" w:rsidP="00C02FF7" w:rsidRDefault="00C02FF7" w14:paraId="7579CC98" w14:textId="77777777">
      <w:pPr>
        <w:pStyle w:val="template"/>
        <w:numPr>
          <w:ilvl w:val="1"/>
          <w:numId w:val="30"/>
        </w:numPr>
        <w:rPr>
          <w:ins w:author="Cassie Coyle" w:date="2018-10-21T18:17:00Z" w:id="402"/>
          <w:del w:author="Cassie Coyle" w:date="2018-10-21T18:17:00Z" w:id="403"/>
          <w:color w:val="000000"/>
          <w:highlight w:val="yellow"/>
        </w:rPr>
      </w:pPr>
      <w:ins w:author="Cassie Coyle" w:date="2018-10-21T18:17:00Z" w:id="404">
        <w:del w:author="Cassie Coyle" w:date="2018-10-21T18:17:00Z" w:id="405">
          <w:r w:rsidRPr="00990932">
            <w:rPr>
              <w:color w:val="000000"/>
              <w:highlight w:val="yellow"/>
            </w:rPr>
            <w:delText>When?</w:delText>
          </w:r>
        </w:del>
      </w:ins>
    </w:p>
    <w:p w:rsidRPr="00990932" w:rsidR="00C02FF7" w:rsidP="34667EB5" w:rsidRDefault="00243DCE" w14:paraId="0984DA82" w14:textId="3EE9B339" w14:noSpellErr="1">
      <w:pPr>
        <w:pStyle w:val="template"/>
        <w:numPr>
          <w:ilvl w:val="1"/>
          <w:numId w:val="3"/>
        </w:numPr>
        <w:rPr>
          <w:color w:val="000000" w:themeColor="text1" w:themeTint="FF" w:themeShade="FF"/>
        </w:rPr>
        <w:pPrChange w:author="Cassie Coyle" w:date="2018-10-26T20:13:00Z" w:id="406">
          <w:pPr>
            <w:pStyle w:val="template"/>
            <w:numPr>
              <w:numId w:val="30"/>
            </w:numPr>
            <w:ind w:left="720" w:hanging="360"/>
          </w:pPr>
        </w:pPrChange>
      </w:pPr>
      <w:del w:author="Cassie Coyle" w:date="2018-10-21T18:17:00Z" w:id="407">
        <w:r w:rsidRPr="00990932">
          <w:rPr>
            <w:color w:val="000000"/>
          </w:rPr>
          <w:delText xml:space="preserve"> </w:delText>
        </w:r>
      </w:del>
    </w:p>
    <w:p w:rsidRPr="00990932" w:rsidR="00C02FF7" w:rsidRDefault="00243DCE" w14:paraId="5CAAE7B1" w14:textId="77777777">
      <w:pPr>
        <w:pStyle w:val="template"/>
        <w:numPr>
          <w:ilvl w:val="0"/>
          <w:numId w:val="30"/>
        </w:numPr>
        <w:rPr>
          <w:ins w:author="Cassie Coyle" w:date="2018-10-21T18:17:00Z" w:id="408"/>
          <w:del w:author="Cassie Coyle" w:date="2018-10-21T18:17:00Z" w:id="409"/>
          <w:color w:val="000000"/>
        </w:rPr>
      </w:pPr>
      <w:r w:rsidRPr="6D14ED30">
        <w:rPr>
          <w:rFonts w:ascii="Times New Roman" w:hAnsi="Times New Roman"/>
          <w:i w:val="0"/>
          <w:color w:val="000000"/>
        </w:rPr>
        <w:t xml:space="preserve">The user interface layout shall be constrained to fit on a standard </w:t>
      </w:r>
      <w:r w:rsidRPr="6D14ED30" w:rsidR="009D2066">
        <w:rPr>
          <w:rFonts w:ascii="Times New Roman" w:hAnsi="Times New Roman"/>
          <w:i w:val="0"/>
          <w:color w:val="000000"/>
        </w:rPr>
        <w:t xml:space="preserve">window. </w:t>
      </w:r>
      <w:del w:author="Cassie Coyle" w:date="2018-10-26T20:13:00Z" w:id="410">
        <w:r w:rsidRPr="00990932" w:rsidR="009D2066">
          <w:rPr>
            <w:color w:val="000000"/>
          </w:rPr>
          <w:delText xml:space="preserve"> </w:delText>
        </w:r>
      </w:del>
    </w:p>
    <w:p w:rsidRPr="00B2331D" w:rsidR="00C02FF7" w:rsidP="004B73E7" w:rsidRDefault="00C02FF7" w14:paraId="23875089" w14:textId="77777777">
      <w:pPr>
        <w:pStyle w:val="template"/>
        <w:numPr>
          <w:ilvl w:val="0"/>
          <w:numId w:val="30"/>
        </w:numPr>
        <w:rPr>
          <w:ins w:author="Cassie Coyle" w:date="2018-10-21T18:17:00Z" w:id="411"/>
          <w:del w:author="Cassie Coyle" w:date="2018-10-21T18:17:00Z" w:id="412"/>
          <w:color w:val="000000"/>
        </w:rPr>
      </w:pPr>
    </w:p>
    <w:p w:rsidRPr="00990932" w:rsidR="00C02FF7" w:rsidP="6D14ED30" w:rsidRDefault="00C02FF7" w14:paraId="5A2A08C7" w14:textId="3C76145E">
      <w:pPr>
        <w:pStyle w:val="template"/>
        <w:numPr>
          <w:ilvl w:val="1"/>
          <w:numId w:val="3"/>
        </w:numPr>
        <w:rPr>
          <w:color w:val="000000" w:themeColor="text1"/>
        </w:rPr>
      </w:pPr>
    </w:p>
    <w:p w:rsidRPr="00990932" w:rsidR="00C02FF7" w:rsidP="00C02FF7" w:rsidRDefault="00633748" w14:paraId="19296C71" w14:textId="77777777">
      <w:pPr>
        <w:pStyle w:val="template"/>
        <w:numPr>
          <w:ilvl w:val="0"/>
          <w:numId w:val="30"/>
        </w:numPr>
        <w:rPr>
          <w:ins w:author="Cassie Coyle" w:date="2018-10-21T18:17:00Z" w:id="413"/>
          <w:del w:author="Cassie Coyle" w:date="2018-10-21T18:17:00Z" w:id="414"/>
          <w:color w:val="000000"/>
        </w:rPr>
      </w:pPr>
      <w:r w:rsidRPr="34667EB5">
        <w:rPr>
          <w:rFonts w:ascii="Times New Roman" w:hAnsi="Times New Roman"/>
          <w:i w:val="0"/>
          <w:iCs w:val="0"/>
          <w:color w:val="000000"/>
        </w:rPr>
        <w:t xml:space="preserve">A customizable name </w:t>
      </w:r>
      <w:r w:rsidRPr="34667EB5">
        <w:rPr>
          <w:rFonts w:ascii="Times New Roman" w:hAnsi="Times New Roman"/>
          <w:i w:val="0"/>
          <w:iCs w:val="0"/>
          <w:color w:val="000000"/>
        </w:rPr>
        <w:t>feature</w:t>
      </w:r>
      <w:r w:rsidRPr="34667EB5">
        <w:rPr>
          <w:rFonts w:ascii="Times New Roman" w:hAnsi="Times New Roman"/>
          <w:i w:val="0"/>
          <w:iCs w:val="0"/>
          <w:color w:val="000000"/>
        </w:rPr>
        <w:t xml:space="preserve"> shall be displayed</w:t>
      </w:r>
      <w:r w:rsidRPr="34667EB5" w:rsidR="009D2066">
        <w:rPr>
          <w:rFonts w:ascii="Times New Roman" w:hAnsi="Times New Roman"/>
          <w:i w:val="0"/>
          <w:iCs w:val="0"/>
          <w:color w:val="000000"/>
        </w:rPr>
        <w:t>.</w:t>
      </w:r>
    </w:p>
    <w:p w:rsidRPr="00990932" w:rsidR="00C02FF7" w:rsidP="00C02FF7" w:rsidRDefault="00C02FF7" w14:paraId="6531E844" w14:textId="77777777">
      <w:pPr>
        <w:pStyle w:val="template"/>
        <w:numPr>
          <w:ilvl w:val="1"/>
          <w:numId w:val="30"/>
        </w:numPr>
        <w:rPr>
          <w:ins w:author="Cassie Coyle" w:date="2018-10-21T18:17:00Z" w:id="415"/>
          <w:del w:author="Cassie Coyle" w:date="2018-10-21T18:17:00Z" w:id="416"/>
          <w:color w:val="000000"/>
          <w:highlight w:val="yellow"/>
        </w:rPr>
      </w:pPr>
      <w:ins w:author="Cassie Coyle" w:date="2018-10-21T18:17:00Z" w:id="417">
        <w:del w:author="Cassie Coyle" w:date="2018-10-21T18:17:00Z" w:id="418">
          <w:r w:rsidRPr="00990932">
            <w:rPr>
              <w:color w:val="000000"/>
              <w:highlight w:val="yellow"/>
            </w:rPr>
            <w:delText>Where, when, how to change name=functional requirement</w:delText>
          </w:r>
        </w:del>
      </w:ins>
    </w:p>
    <w:p w:rsidR="004B73E7" w:rsidP="34667EB5" w:rsidRDefault="009D2066" w14:paraId="24CBF03C" w14:noSpellErr="1" w14:textId="5121365D">
      <w:pPr>
        <w:pStyle w:val="template"/>
        <w:numPr>
          <w:ilvl w:val="1"/>
          <w:numId w:val="3"/>
        </w:numPr>
        <w:rPr>
          <w:color w:val="000000" w:themeColor="text1" w:themeTint="FF" w:themeShade="FF"/>
        </w:rPr>
      </w:pPr>
      <w:r w:rsidRPr="34667EB5">
        <w:rPr>
          <w:rFonts w:ascii="Times New Roman" w:hAnsi="Times New Roman"/>
          <w:i w:val="0"/>
          <w:iCs w:val="0"/>
          <w:color w:val="000000"/>
        </w:rPr>
        <w:t xml:space="preserve"> </w:t>
      </w:r>
    </w:p>
    <w:p w:rsidR="004B73E7" w:rsidP="34667EB5" w:rsidRDefault="009D2066" w14:noSpellErr="1" w14:paraId="7C785308" w14:textId="462EF498">
      <w:pPr>
        <w:pStyle w:val="template"/>
        <w:numPr>
          <w:ilvl w:val="1"/>
          <w:numId w:val="3"/>
        </w:numPr>
        <w:rPr>
          <w:color w:val="000000" w:themeColor="text1" w:themeTint="FF" w:themeShade="FF"/>
        </w:rPr>
      </w:pPr>
      <w:r w:rsidRPr="34667EB5">
        <w:rPr>
          <w:rFonts w:ascii="Times New Roman" w:hAnsi="Times New Roman"/>
          <w:i w:val="0"/>
          <w:iCs w:val="0"/>
          <w:color w:val="000000"/>
        </w:rPr>
        <w:t>A timer shall</w:t>
      </w:r>
      <w:r w:rsidRPr="34667EB5" w:rsidR="000E6810">
        <w:rPr>
          <w:rFonts w:ascii="Times New Roman" w:hAnsi="Times New Roman"/>
          <w:i w:val="0"/>
          <w:iCs w:val="0"/>
          <w:color w:val="000000"/>
        </w:rPr>
        <w:t xml:space="preserve"> be displayed below the board</w:t>
      </w:r>
      <w:r w:rsidRPr="34667EB5" w:rsidR="000E6810">
        <w:rPr>
          <w:rFonts w:ascii="Times New Roman" w:hAnsi="Times New Roman"/>
          <w:i w:val="0"/>
          <w:iCs w:val="0"/>
          <w:color w:val="000000"/>
        </w:rPr>
        <w:t xml:space="preserve">.</w:t>
      </w:r>
      <w:ins w:author="Natalie Ownby" w:date="2018-10-14T15:36:00Z" w:id="419">
        <w:del w:author="Natalie Ownby" w:date="2018-10-14T15:36:00Z" w:id="420">
          <w:r w:rsidRPr="00990932" w:rsidR="000E6810">
            <w:rPr>
              <w:color w:val="000000"/>
            </w:rPr>
            <w:delText>counting up through</w:delText>
          </w:r>
        </w:del>
      </w:ins>
      <w:ins w:author="Cowsar, Anna" w:date="2018-10-14T15:36:00Z" w:id="421">
        <w:del w:author="Cowsar, Anna" w:date="2018-10-14T15:36:00Z" w:id="422">
          <w:r w:rsidRPr="00990932" w:rsidR="00824CAF">
            <w:rPr>
              <w:color w:val="000000"/>
            </w:rPr>
            <w:delText>from</w:delText>
          </w:r>
        </w:del>
      </w:ins>
      <w:ins w:author="Cowsar, Anna" w:date="2018-10-21T18:17:00Z" w:id="423">
        <w:del w:author="Cowsar, Anna" w:date="2018-10-21T18:17:00Z" w:id="424">
          <w:r w:rsidRPr="00990932" w:rsidR="00824CAF">
            <w:rPr>
              <w:color w:val="000000"/>
            </w:rPr>
            <w:delText xml:space="preserve"> </w:delText>
          </w:r>
        </w:del>
      </w:ins>
      <w:del w:author="Cassie Coyle" w:date="2018-10-26T20:13:00Z" w:id="425">
        <w:r w:rsidRPr="00990932" w:rsidR="000E6810">
          <w:rPr>
            <w:color w:val="000000"/>
          </w:rPr>
          <w:delText xml:space="preserve">the </w:delText>
        </w:r>
      </w:del>
      <w:ins w:author="Natalie Ownby" w:date="2018-10-14T15:36:00Z" w:id="426">
        <w:del w:author="Natalie Ownby" w:date="2018-10-14T15:36:00Z" w:id="427">
          <w:r w:rsidRPr="00990932" w:rsidR="000E6810">
            <w:rPr>
              <w:color w:val="000000"/>
            </w:rPr>
            <w:delText>duration</w:delText>
          </w:r>
        </w:del>
      </w:ins>
      <w:ins w:author="Cowsar, Anna" w:date="2018-10-14T15:36:00Z" w:id="428">
        <w:del w:author="Cowsar, Anna" w:date="2018-10-14T15:36:00Z" w:id="429">
          <w:r w:rsidRPr="00990932" w:rsidR="00824CAF">
            <w:rPr>
              <w:color w:val="000000"/>
            </w:rPr>
            <w:delText>start</w:delText>
          </w:r>
        </w:del>
      </w:ins>
      <w:ins w:author="Cowsar, Anna" w:date="2018-10-21T18:17:00Z" w:id="430">
        <w:del w:author="Cowsar, Anna" w:date="2018-10-21T18:17:00Z" w:id="431">
          <w:r w:rsidRPr="00990932" w:rsidR="00824CAF">
            <w:rPr>
              <w:color w:val="000000"/>
            </w:rPr>
            <w:delText xml:space="preserve"> </w:delText>
          </w:r>
        </w:del>
      </w:ins>
      <w:del w:author="Cowsar, Anna" w:date="2018-10-14T15:36:00Z" w:id="432">
        <w:r w:rsidRPr="00990932">
          <w:rPr>
            <w:color w:val="000000"/>
          </w:rPr>
          <w:delText>to let</w:delText>
        </w:r>
      </w:del>
      <w:ins w:author="Cowsar, Anna" w:date="2018-10-14T15:36:00Z" w:id="433">
        <w:del w:author="Cowsar, Anna" w:date="2018-10-14T15:36:00Z" w:id="434">
          <w:r w:rsidRPr="00990932" w:rsidR="00824CAF">
            <w:rPr>
              <w:color w:val="000000"/>
            </w:rPr>
            <w:delText>once</w:delText>
          </w:r>
        </w:del>
      </w:ins>
      <w:del w:author="Cassie Coyle" w:date="2018-10-26T20:13:00Z" w:id="435">
        <w:r w:rsidRPr="00990932">
          <w:rPr>
            <w:color w:val="000000"/>
          </w:rPr>
          <w:delText xml:space="preserve">the </w:delText>
        </w:r>
      </w:del>
      <w:ins w:author="Natalie Ownby" w:date="2018-10-14T15:36:00Z" w:id="436">
        <w:del w:author="Natalie Ownby" w:date="2018-10-14T15:36:00Z" w:id="437">
          <w:r w:rsidRPr="00990932">
            <w:rPr>
              <w:color w:val="000000"/>
            </w:rPr>
            <w:delText xml:space="preserve">user know how much time </w:delText>
          </w:r>
          <w:r w:rsidRPr="00990932" w:rsidR="00BA22B5">
            <w:rPr>
              <w:color w:val="000000"/>
            </w:rPr>
            <w:delText>they have been playing the</w:delText>
          </w:r>
          <w:r w:rsidRPr="00990932">
            <w:rPr>
              <w:color w:val="000000"/>
            </w:rPr>
            <w:delText xml:space="preserve"> game</w:delText>
          </w:r>
        </w:del>
      </w:ins>
      <w:ins w:author="Cowsar, Anna" w:date="2018-10-21T18:17:00Z" w:id="438">
        <w:del w:author="Cowsar, Anna" w:date="2018-10-21T18:17:00Z" w:id="439">
          <w:r w:rsidRPr="00990932" w:rsidR="00FA6549">
            <w:rPr>
              <w:color w:val="000000"/>
            </w:rPr>
            <w:delText xml:space="preserve"> </w:delText>
          </w:r>
        </w:del>
      </w:ins>
      <w:ins w:author="Cowsar, Anna" w:date="2018-10-14T15:36:00Z" w:id="440">
        <w:del w:author="Cowsar, Anna" w:date="2018-10-14T15:36:00Z" w:id="441">
          <w:r w:rsidRPr="00990932" w:rsidR="00824CAF">
            <w:rPr>
              <w:color w:val="000000"/>
            </w:rPr>
            <w:delText>first player has moved their piece</w:delText>
          </w:r>
        </w:del>
      </w:ins>
    </w:p>
    <w:p w:rsidR="004B73E7" w:rsidP="34667EB5" w:rsidRDefault="009D2066" w14:paraId="3005C699" w14:textId="78057998" w14:noSpellErr="1">
      <w:pPr>
        <w:pStyle w:val="template"/>
        <w:numPr>
          <w:ilvl w:val="1"/>
          <w:numId w:val="3"/>
        </w:numPr>
        <w:rPr>
          <w:color w:val="000000" w:themeColor="text1" w:themeTint="FF" w:themeShade="FF"/>
        </w:rPr>
      </w:pPr>
      <w:del w:author="Cassie Coyle" w:date="2018-10-26T20:13:00Z" w:id="442">
        <w:r w:rsidRPr="00990932">
          <w:rPr>
            <w:color w:val="000000"/>
          </w:rPr>
          <w:delText xml:space="preserve"> </w:delText>
        </w:r>
      </w:del>
      <w:r w:rsidRPr="34667EB5">
        <w:rPr>
          <w:rFonts w:ascii="Times New Roman" w:hAnsi="Times New Roman"/>
          <w:i w:val="0"/>
          <w:iCs w:val="0"/>
          <w:color w:val="000000"/>
        </w:rPr>
        <w:t xml:space="preserve">A night mode button shall be displayed. </w:t>
      </w:r>
      <w:del w:author="Cowsar, Anna" w:date="2018-10-14T15:36:00Z" w:id="443">
        <w:r w:rsidRPr="00990932">
          <w:rPr>
            <w:color w:val="000000"/>
          </w:rPr>
          <w:delText>lighter or darker.</w:delText>
        </w:r>
      </w:del>
      <w:ins w:author="Cowsar, Anna" w:date="2018-10-14T15:36:00Z" w:id="444">
        <w:del w:author="Cowsar, Anna" w:date="2018-10-14T15:36:00Z" w:id="445">
          <w:r w:rsidRPr="00990932" w:rsidR="00A81668">
            <w:rPr>
              <w:color w:val="000000"/>
            </w:rPr>
            <w:delText>in a blue and black color instead of red and black</w:delText>
          </w:r>
          <w:r w:rsidRPr="00990932">
            <w:rPr>
              <w:color w:val="000000"/>
            </w:rPr>
            <w:delText>.</w:delText>
          </w:r>
        </w:del>
      </w:ins>
    </w:p>
    <w:p w:rsidR="34667EB5" w:rsidP="34667EB5" w:rsidRDefault="34667EB5" w14:noSpellErr="1" w14:paraId="3F8511FA" w14:textId="61EA1163">
      <w:pPr>
        <w:pStyle w:val="template"/>
        <w:numPr>
          <w:ilvl w:val="1"/>
          <w:numId w:val="3"/>
        </w:numPr>
        <w:rPr>
          <w:color w:val="000000" w:themeColor="text1" w:themeTint="FF" w:themeShade="FF"/>
        </w:rPr>
      </w:pPr>
      <w:r w:rsidRPr="34667EB5" w:rsidR="34667EB5">
        <w:rPr>
          <w:rFonts w:ascii="Times New Roman" w:hAnsi="Times New Roman"/>
          <w:i w:val="0"/>
          <w:iCs w:val="0"/>
          <w:color w:val="000000" w:themeColor="text1" w:themeTint="FF" w:themeShade="FF"/>
        </w:rPr>
        <w:t>A new game button shall be displayed.</w:t>
      </w:r>
    </w:p>
    <w:p w:rsidR="004B73E7" w:rsidP="34667EB5" w:rsidRDefault="009D2066" w14:paraId="68A0A9E1" w14:noSpellErr="1" w14:textId="242FCC77">
      <w:pPr>
        <w:pStyle w:val="template"/>
        <w:numPr>
          <w:ilvl w:val="1"/>
          <w:numId w:val="3"/>
        </w:numPr>
        <w:rPr>
          <w:color w:val="000000" w:themeColor="text1" w:themeTint="FF" w:themeShade="FF"/>
        </w:rPr>
      </w:pPr>
      <w:del w:author="Cassie Coyle" w:date="2018-10-26T20:13:00Z" w:id="446">
        <w:r w:rsidRPr="00990932">
          <w:rPr>
            <w:color w:val="000000"/>
          </w:rPr>
          <w:delText xml:space="preserve"> </w:delText>
        </w:r>
      </w:del>
      <w:r w:rsidRPr="34667EB5">
        <w:rPr>
          <w:rFonts w:ascii="Times New Roman" w:hAnsi="Times New Roman"/>
          <w:i w:val="0"/>
          <w:iCs w:val="0"/>
          <w:color w:val="000000"/>
        </w:rPr>
        <w:t xml:space="preserve">A toggle-able sound button shall be displayed allowing for the user to select </w:t>
      </w:r>
      <w:r w:rsidRPr="34667EB5">
        <w:rPr>
          <w:rFonts w:ascii="Times New Roman" w:hAnsi="Times New Roman"/>
          <w:i w:val="0"/>
          <w:iCs w:val="0"/>
          <w:color w:val="000000"/>
        </w:rPr>
        <w:t>to either pause or play music while they play the game.</w:t>
      </w:r>
    </w:p>
    <w:p w:rsidR="44DA053E" w:rsidP="44DA053E" w:rsidRDefault="44DA053E" w14:paraId="08F1332B" w14:textId="2151E9AB">
      <w:pPr>
        <w:pStyle w:val="template"/>
        <w:rPr>
          <w:rFonts w:ascii="Times New Roman" w:hAnsi="Times New Roman"/>
          <w:i w:val="0"/>
          <w:color w:val="000000" w:themeColor="text1"/>
        </w:rPr>
      </w:pPr>
    </w:p>
    <w:p w:rsidR="44DA053E" w:rsidP="4BB2BD0F" w:rsidRDefault="44DA053E" w14:paraId="35BA00B6" w14:textId="4161F855">
      <w:pPr>
        <w:pStyle w:val="template"/>
        <w:rPr>
          <w:rFonts w:ascii="Times New Roman" w:hAnsi="Times New Roman"/>
          <w:i w:val="0"/>
          <w:color w:val="000000" w:themeColor="text1"/>
        </w:rPr>
      </w:pPr>
    </w:p>
    <w:p w:rsidRPr="00990932" w:rsidR="004B4BA3" w:rsidP="0D823A6C" w:rsidRDefault="0D823A6C" w14:paraId="6657B23D" w14:textId="1F01528A">
      <w:pPr>
        <w:pStyle w:val="Heading1"/>
        <w:rPr>
          <w:color w:val="000000" w:themeColor="text1"/>
        </w:rPr>
      </w:pPr>
      <w:bookmarkStart w:name="_Toc528627996" w:id="447"/>
      <w:r w:rsidRPr="0D823A6C">
        <w:rPr>
          <w:rFonts w:ascii="Times New Roman" w:hAnsi="Times New Roman"/>
          <w:color w:val="000000" w:themeColor="text1"/>
        </w:rPr>
        <w:t>System Features</w:t>
      </w:r>
      <w:bookmarkEnd w:id="447"/>
    </w:p>
    <w:p w:rsidR="00DE461A" w:rsidP="34667EB5" w:rsidRDefault="007140CE" w14:paraId="23D82DCA" w14:textId="2B272B34" w14:noSpellErr="1">
      <w:pPr>
        <w:pStyle w:val="Heading2"/>
        <w:rPr>
          <w:color w:val="000000" w:themeColor="text1" w:themeTint="FF" w:themeShade="FF"/>
        </w:rPr>
      </w:pPr>
      <w:del w:author="Cowsar, Anna" w:date="2018-10-26T19:17:00Z" w:id="448">
        <w:r w:rsidRPr="00B2331D">
          <w:rPr>
            <w:color w:val="000000"/>
          </w:rPr>
          <w:delText>GamePlay</w:delText>
        </w:r>
      </w:del>
      <w:bookmarkStart w:name="_Toc528627997" w:id="449"/>
      <w:ins w:author="Cowsar, Anna" w:date="2018-10-26T19:17:00Z" w:id="451">
        <w:r w:rsidRPr="0D823A6C">
          <w:rPr>
            <w:rFonts w:ascii="Times New Roman" w:hAnsi="Times New Roman"/>
            <w:color w:val="000000"/>
          </w:rPr>
          <w:t>Game</w:t>
        </w:r>
        <w:r w:rsidRPr="0D823A6C" w:rsidR="009E6F8D">
          <w:rPr>
            <w:rFonts w:ascii="Times New Roman" w:hAnsi="Times New Roman"/>
            <w:color w:val="000000"/>
          </w:rPr>
          <w:t>-</w:t>
        </w:r>
        <w:r w:rsidRPr="0D823A6C">
          <w:rPr>
            <w:rFonts w:ascii="Times New Roman" w:hAnsi="Times New Roman"/>
            <w:color w:val="000000"/>
          </w:rPr>
          <w:t>Play</w:t>
        </w:r>
      </w:ins>
      <w:bookmarkEnd w:id="449"/>
    </w:p>
    <w:p w:rsidR="44DA053E" w:rsidP="6D14ED30" w:rsidRDefault="6D14ED30" w14:paraId="746047B1" w14:textId="7ED5A8DC">
      <w:pPr>
        <w:ind w:left="720"/>
        <w:rPr>
          <w:rFonts w:ascii="Times New Roman" w:hAnsi="Times New Roman"/>
        </w:rPr>
      </w:pPr>
      <w:r w:rsidRPr="6D14ED30">
        <w:rPr>
          <w:rFonts w:ascii="Times New Roman" w:hAnsi="Times New Roman"/>
          <w:sz w:val="22"/>
          <w:szCs w:val="22"/>
        </w:rPr>
        <w:t>Game-Play lays out the game play of the process the user wil</w:t>
      </w:r>
      <w:r w:rsidRPr="6D14ED30">
        <w:rPr>
          <w:sz w:val="22"/>
          <w:szCs w:val="22"/>
        </w:rPr>
        <w:t>l take in playing the game of checkers.</w:t>
      </w:r>
    </w:p>
    <w:p w:rsidRPr="00990932" w:rsidR="00B80F21" w:rsidP="6D14ED30" w:rsidRDefault="00B80F21" w14:paraId="11821EC1" w14:textId="46DC2D26">
      <w:pPr>
        <w:ind w:left="720" w:firstLine="720"/>
        <w:rPr>
          <w:rFonts w:ascii="Times New Roman" w:hAnsi="Times New Roman"/>
          <w:color w:val="000000" w:themeColor="text1"/>
        </w:rPr>
      </w:pPr>
    </w:p>
    <w:p w:rsidR="00B80F21" w:rsidP="6D14ED30" w:rsidRDefault="004B4BA3" w14:paraId="47E27CE6" w14:textId="037FD7D1" w14:noSpellErr="1">
      <w:pPr>
        <w:ind w:firstLine="720"/>
      </w:pPr>
      <w:r w:rsidRPr="34667EB5" w:rsidR="34667EB5">
        <w:rPr>
          <w:sz w:val="22"/>
          <w:szCs w:val="22"/>
        </w:rPr>
        <w:t>4.1.1 Description and Priority</w:t>
      </w:r>
    </w:p>
    <w:p w:rsidRPr="00990932" w:rsidR="007140CE" w:rsidP="0D823A6C" w:rsidRDefault="0D823A6C" w14:paraId="56DE5287" w14:textId="77777777">
      <w:pPr>
        <w:pStyle w:val="level4"/>
        <w:numPr>
          <w:ilvl w:val="0"/>
          <w:numId w:val="31"/>
        </w:numPr>
        <w:rPr>
          <w:color w:val="000000" w:themeColor="text1"/>
        </w:rPr>
      </w:pPr>
      <w:r w:rsidRPr="0D823A6C">
        <w:rPr>
          <w:rFonts w:ascii="Times New Roman" w:hAnsi="Times New Roman"/>
          <w:color w:val="000000" w:themeColor="text1"/>
        </w:rPr>
        <w:t>When the checkers game is played the user shall come across:</w:t>
      </w:r>
      <w:bookmarkStart w:name="_GoBack" w:id="453"/>
      <w:bookmarkEnd w:id="453"/>
    </w:p>
    <w:p w:rsidRPr="00E31645" w:rsidR="00E31645" w:rsidP="5EA5CC9A" w:rsidRDefault="00E31645" w14:paraId="73DCDD1A" w14:textId="339385BE">
      <w:pPr>
        <w:pStyle w:val="level4"/>
        <w:ind w:left="1354"/>
        <w:rPr>
          <w:rFonts w:ascii="Times New Roman" w:hAnsi="Times New Roman"/>
          <w:color w:val="000000" w:themeColor="text1"/>
        </w:rPr>
      </w:pPr>
    </w:p>
    <w:p w:rsidRPr="00E31645" w:rsidR="00E31645" w:rsidP="34667EB5" w:rsidRDefault="00D8585A" w14:paraId="12148308" w14:textId="737DA201" w14:noSpellErr="1">
      <w:pPr>
        <w:pStyle w:val="level4"/>
        <w:numPr>
          <w:ilvl w:val="0"/>
          <w:numId w:val="32"/>
        </w:numPr>
        <w:rPr>
          <w:color w:val="000000" w:themeColor="text1" w:themeTint="FF" w:themeShade="FF"/>
        </w:rPr>
      </w:pPr>
      <w:ins w:author="Cassie Coyle" w:date="2018-10-26T20:13:00Z" w:id="454">
        <w:r w:rsidRPr="0D823A6C">
          <w:rPr>
            <w:rFonts w:ascii="Times New Roman" w:hAnsi="Times New Roman"/>
            <w:color w:val="000000"/>
          </w:rPr>
          <w:t xml:space="preserve">The initial </w:t>
        </w:r>
      </w:ins>
      <w:r w:rsidRPr="0D823A6C" w:rsidR="00E31645">
        <w:rPr>
          <w:rFonts w:ascii="Times New Roman" w:hAnsi="Times New Roman"/>
          <w:color w:val="000000"/>
        </w:rPr>
        <w:t>load of the web page:</w:t>
      </w:r>
      <w:r w:rsidR="009A0E61">
        <w:rPr>
          <w:noProof/>
        </w:rPr>
        <w:drawing>
          <wp:inline distT="0" distB="0" distL="0" distR="0" wp14:anchorId="6996614E" wp14:editId="4142EA55">
            <wp:extent cx="3766820" cy="4297680"/>
            <wp:effectExtent l="0" t="0" r="0" b="0"/>
            <wp:docPr id="7812114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bwMode="auto">
                    <a:xfrm>
                      <a:off x="0" y="0"/>
                      <a:ext cx="3766820" cy="4297680"/>
                    </a:xfrm>
                    <a:prstGeom prst="rect">
                      <a:avLst/>
                    </a:prstGeom>
                    <a:noFill/>
                    <a:ln>
                      <a:noFill/>
                    </a:ln>
                  </pic:spPr>
                </pic:pic>
              </a:graphicData>
            </a:graphic>
          </wp:inline>
        </w:drawing>
      </w:r>
    </w:p>
    <w:p w:rsidR="00E31645" w:rsidP="5EA5CC9A" w:rsidRDefault="5EA5CC9A" w14:paraId="3F1709E0" w14:textId="388335B4">
      <w:pPr>
        <w:pStyle w:val="level4"/>
        <w:numPr>
          <w:ilvl w:val="1"/>
          <w:numId w:val="32"/>
        </w:numPr>
        <w:rPr>
          <w:color w:val="000000" w:themeColor="text1"/>
          <w:sz w:val="22"/>
          <w:szCs w:val="22"/>
        </w:rPr>
      </w:pPr>
      <w:r w:rsidRPr="5EA5CC9A">
        <w:rPr>
          <w:rFonts w:ascii="Times New Roman" w:hAnsi="Times New Roman"/>
          <w:color w:val="000000" w:themeColor="text1"/>
          <w:sz w:val="22"/>
          <w:szCs w:val="22"/>
        </w:rPr>
        <w:lastRenderedPageBreak/>
        <w:t>Note: this page will not include a checker board yet, only after the new game button is clicked will the board be displayed.</w:t>
      </w:r>
    </w:p>
    <w:p w:rsidRPr="00D8585A" w:rsidR="00D8585A" w:rsidP="34667EB5" w:rsidRDefault="00D8585A" w14:paraId="71E2AB44" w14:noSpellErr="1" w14:textId="281217F8">
      <w:pPr>
        <w:pStyle w:val="level4"/>
        <w:numPr>
          <w:ilvl w:val="0"/>
          <w:numId w:val="32"/>
        </w:numPr>
        <w:rPr>
          <w:color w:val="000000" w:themeColor="text1" w:themeTint="FF" w:themeShade="FF"/>
          <w:sz w:val="22"/>
          <w:szCs w:val="22"/>
        </w:rPr>
      </w:pPr>
      <w:ins w:author="Cassie Coyle" w:date="2018-10-26T20:13:00Z" w:id="455">
        <w:r w:rsidRPr="5EA5CC9A">
          <w:rPr>
            <w:rFonts w:ascii="Times New Roman" w:hAnsi="Times New Roman"/>
            <w:color w:val="000000"/>
            <w:sz w:val="22"/>
            <w:szCs w:val="22"/>
          </w:rPr>
          <w:t>The system shall allow the user to type in their name and submit it</w:t>
        </w:r>
        <w:r w:rsidRPr="5EA5CC9A" w:rsidR="00D05CD3">
          <w:rPr>
            <w:rFonts w:ascii="Times New Roman" w:hAnsi="Times New Roman"/>
            <w:color w:val="000000"/>
            <w:sz w:val="22"/>
            <w:szCs w:val="22"/>
          </w:rPr>
          <w:t xml:space="preserve"> to the submit name textbox</w:t>
        </w:r>
        <w:r w:rsidRPr="5EA5CC9A" w:rsidR="00D05CD3">
          <w:rPr>
            <w:rFonts w:ascii="Times New Roman" w:hAnsi="Times New Roman"/>
            <w:color w:val="000000"/>
            <w:sz w:val="22"/>
            <w:szCs w:val="22"/>
          </w:rPr>
          <w:t xml:space="preserve"> above the submit name button</w:t>
        </w:r>
        <w:r w:rsidRPr="5EA5CC9A" w:rsidR="00D05CD3">
          <w:rPr>
            <w:rFonts w:ascii="Times New Roman" w:hAnsi="Times New Roman"/>
            <w:color w:val="000000"/>
            <w:sz w:val="22"/>
            <w:szCs w:val="22"/>
          </w:rPr>
          <w:t xml:space="preserve">.</w:t>
        </w:r>
      </w:ins>
    </w:p>
    <w:p w:rsidR="0D823A6C" w:rsidP="34667EB5" w:rsidRDefault="5EA5CC9A" w14:paraId="71EDE344" w14:noSpellErr="1" w14:textId="74EB31AA">
      <w:pPr>
        <w:pStyle w:val="level4"/>
        <w:numPr>
          <w:ilvl w:val="1"/>
          <w:numId w:val="32"/>
        </w:numPr>
        <w:rPr>
          <w:color w:val="000000" w:themeColor="text1" w:themeTint="FF" w:themeShade="FF"/>
          <w:sz w:val="22"/>
          <w:szCs w:val="22"/>
        </w:rPr>
      </w:pPr>
      <w:r w:rsidRPr="34667EB5" w:rsidR="34667EB5">
        <w:rPr>
          <w:rFonts w:ascii="Times New Roman" w:hAnsi="Times New Roman"/>
          <w:color w:val="000000" w:themeColor="text1" w:themeTint="FF" w:themeShade="FF"/>
          <w:sz w:val="22"/>
          <w:szCs w:val="22"/>
        </w:rPr>
        <w:t xml:space="preserve">Refer to section 3.1.1 </w:t>
      </w:r>
      <w:r w:rsidRPr="34667EB5" w:rsidR="34667EB5">
        <w:rPr>
          <w:rFonts w:ascii="Times New Roman" w:hAnsi="Times New Roman"/>
          <w:color w:val="000000" w:themeColor="text1" w:themeTint="FF" w:themeShade="FF"/>
          <w:sz w:val="22"/>
          <w:szCs w:val="22"/>
        </w:rPr>
        <w:t xml:space="preserve">and 3.1.2 </w:t>
      </w:r>
      <w:r w:rsidRPr="34667EB5" w:rsidR="34667EB5">
        <w:rPr>
          <w:rFonts w:ascii="Times New Roman" w:hAnsi="Times New Roman"/>
          <w:color w:val="000000" w:themeColor="text1" w:themeTint="FF" w:themeShade="FF"/>
          <w:sz w:val="22"/>
          <w:szCs w:val="22"/>
        </w:rPr>
        <w:t>for the way it looks in the user interface</w:t>
      </w:r>
    </w:p>
    <w:p w:rsidR="007140CE" w:rsidP="34667EB5" w:rsidRDefault="00D05CD3" w14:paraId="1FD14831" w14:textId="77777777" w14:noSpellErr="1">
      <w:pPr>
        <w:pStyle w:val="level4"/>
        <w:numPr>
          <w:ilvl w:val="0"/>
          <w:numId w:val="32"/>
        </w:numPr>
        <w:rPr>
          <w:color w:val="000000" w:themeColor="text1" w:themeTint="FF" w:themeShade="FF"/>
          <w:sz w:val="22"/>
          <w:szCs w:val="22"/>
        </w:rPr>
      </w:pPr>
      <w:ins w:author="Cassie Coyle" w:date="2018-10-26T20:13:00Z" w:id="456">
        <w:r w:rsidRPr="5EA5CC9A">
          <w:rPr>
            <w:rFonts w:ascii="Times New Roman" w:hAnsi="Times New Roman"/>
            <w:color w:val="000000"/>
            <w:sz w:val="22"/>
            <w:szCs w:val="22"/>
          </w:rPr>
          <w:t>The system shall allow the user to start a new game of checkers by clicking on the new game button</w:t>
        </w:r>
      </w:ins>
    </w:p>
    <w:p w:rsidR="0D823A6C" w:rsidP="5EA5CC9A" w:rsidRDefault="5EA5CC9A" w14:paraId="3B3C83AF" w14:textId="50E6C709">
      <w:pPr>
        <w:pStyle w:val="level4"/>
        <w:numPr>
          <w:ilvl w:val="1"/>
          <w:numId w:val="32"/>
        </w:numPr>
        <w:rPr>
          <w:color w:val="000000" w:themeColor="text1"/>
          <w:sz w:val="22"/>
          <w:szCs w:val="22"/>
        </w:rPr>
      </w:pPr>
      <w:r w:rsidRPr="5EA5CC9A">
        <w:rPr>
          <w:rFonts w:ascii="Times New Roman" w:hAnsi="Times New Roman"/>
          <w:color w:val="000000" w:themeColor="text1"/>
          <w:sz w:val="22"/>
          <w:szCs w:val="22"/>
        </w:rPr>
        <w:t>Refer to 3.1.6 for the way it looks in the user interface</w:t>
      </w:r>
    </w:p>
    <w:p w:rsidR="00D05CD3" w:rsidP="34667EB5" w:rsidRDefault="00D05CD3" w14:paraId="20EDF74B" w14:textId="77777777" w14:noSpellErr="1">
      <w:pPr>
        <w:pStyle w:val="level4"/>
        <w:numPr>
          <w:ilvl w:val="0"/>
          <w:numId w:val="32"/>
        </w:numPr>
        <w:rPr>
          <w:color w:val="000000" w:themeColor="text1" w:themeTint="FF" w:themeShade="FF"/>
          <w:sz w:val="22"/>
          <w:szCs w:val="22"/>
        </w:rPr>
      </w:pPr>
      <w:ins w:author="Cassie Coyle" w:date="2018-10-26T20:13:00Z" w:id="457">
        <w:r w:rsidRPr="5EA5CC9A">
          <w:rPr>
            <w:rFonts w:ascii="Times New Roman" w:hAnsi="Times New Roman"/>
            <w:color w:val="000000"/>
            <w:sz w:val="22"/>
            <w:szCs w:val="22"/>
          </w:rPr>
          <w:t>The system shall display the checker board game with green and white checkers</w:t>
        </w:r>
      </w:ins>
    </w:p>
    <w:p w:rsidR="0D823A6C" w:rsidP="4BB2BD0F" w:rsidRDefault="4BB2BD0F" w14:paraId="2A75C09F" w14:textId="14DC30BA">
      <w:pPr>
        <w:pStyle w:val="level4"/>
        <w:numPr>
          <w:ilvl w:val="1"/>
          <w:numId w:val="32"/>
        </w:numPr>
        <w:rPr>
          <w:color w:val="000000" w:themeColor="text1"/>
          <w:sz w:val="22"/>
          <w:szCs w:val="22"/>
        </w:rPr>
      </w:pPr>
      <w:r w:rsidRPr="4BB2BD0F">
        <w:rPr>
          <w:rFonts w:ascii="Times New Roman" w:hAnsi="Times New Roman"/>
          <w:color w:val="000000" w:themeColor="text1"/>
          <w:sz w:val="22"/>
          <w:szCs w:val="22"/>
        </w:rPr>
        <w:t>Refer to section 3.16 for the way it looks in the user interface.</w:t>
      </w:r>
    </w:p>
    <w:p w:rsidRPr="00990932" w:rsidR="007140CE" w:rsidP="007140CE" w:rsidRDefault="00D05CD3" w14:paraId="6434C63F" w14:textId="77777777">
      <w:pPr>
        <w:pStyle w:val="level4"/>
        <w:numPr>
          <w:ilvl w:val="0"/>
          <w:numId w:val="32"/>
        </w:numPr>
        <w:rPr>
          <w:del w:author="Cassie Coyle" w:date="2018-10-26T20:13:00Z" w:id="458"/>
          <w:color w:val="000000"/>
        </w:rPr>
      </w:pPr>
      <w:ins w:author="Cassie Coyle" w:date="2018-10-26T20:13:00Z" w:id="459">
        <w:r w:rsidRPr="5EA5CC9A">
          <w:rPr>
            <w:rFonts w:ascii="Times New Roman" w:hAnsi="Times New Roman"/>
            <w:color w:val="000000"/>
            <w:sz w:val="22"/>
            <w:szCs w:val="22"/>
          </w:rPr>
          <w:t>The system shall display the result</w:t>
        </w:r>
        <w:r w:rsidRPr="5EA5CC9A">
          <w:rPr>
            <w:rFonts w:ascii="Times New Roman" w:hAnsi="Times New Roman"/>
            <w:color w:val="000000"/>
            <w:sz w:val="22"/>
            <w:szCs w:val="22"/>
          </w:rPr>
          <w:t>ing board</w:t>
        </w:r>
        <w:r w:rsidRPr="5EA5CC9A">
          <w:rPr>
            <w:rFonts w:ascii="Times New Roman" w:hAnsi="Times New Roman"/>
            <w:color w:val="000000"/>
            <w:sz w:val="22"/>
            <w:szCs w:val="22"/>
          </w:rPr>
          <w:t xml:space="preserve"> of the users selected </w:t>
        </w:r>
        <w:r w:rsidRPr="5EA5CC9A">
          <w:rPr>
            <w:rFonts w:ascii="Times New Roman" w:hAnsi="Times New Roman"/>
            <w:color w:val="000000"/>
            <w:sz w:val="22"/>
            <w:szCs w:val="22"/>
          </w:rPr>
          <w:t xml:space="preserve">checker </w:t>
        </w:r>
        <w:r w:rsidRPr="5EA5CC9A">
          <w:rPr>
            <w:rFonts w:ascii="Times New Roman" w:hAnsi="Times New Roman"/>
            <w:color w:val="000000"/>
            <w:sz w:val="22"/>
            <w:szCs w:val="22"/>
          </w:rPr>
          <w:t>move.</w:t>
        </w:r>
      </w:ins>
      <w:del w:author="Cassie Coyle" w:date="2018-10-26T20:13:00Z" w:id="460">
        <w:r w:rsidRPr="00990932" w:rsidR="007140CE">
          <w:rPr>
            <w:color w:val="000000"/>
          </w:rPr>
          <w:delText>The game board will be displayed</w:delText>
        </w:r>
      </w:del>
    </w:p>
    <w:p w:rsidRPr="00990932" w:rsidR="007140CE" w:rsidP="34667EB5" w:rsidRDefault="007140CE" w14:paraId="57A63C19" w14:noSpellErr="1" w14:textId="505A2BB2">
      <w:pPr>
        <w:pStyle w:val="level4"/>
        <w:numPr>
          <w:ilvl w:val="0"/>
          <w:numId w:val="32"/>
        </w:numPr>
        <w:rPr>
          <w:color w:val="000000" w:themeColor="text1" w:themeTint="FF" w:themeShade="FF"/>
          <w:sz w:val="22"/>
          <w:szCs w:val="22"/>
        </w:rPr>
      </w:pPr>
    </w:p>
    <w:p w:rsidR="0D823A6C" w:rsidP="34667EB5" w:rsidRDefault="4BB2BD0F" w14:paraId="1986E274" w14:noSpellErr="1" w14:textId="30937FF9">
      <w:pPr>
        <w:pStyle w:val="level4"/>
        <w:numPr>
          <w:ilvl w:val="0"/>
          <w:numId w:val="32"/>
        </w:numPr>
        <w:rPr>
          <w:color w:val="000000" w:themeColor="text1" w:themeTint="FF" w:themeShade="FF"/>
          <w:sz w:val="22"/>
          <w:szCs w:val="22"/>
        </w:rPr>
      </w:pPr>
      <w:r w:rsidRPr="34667EB5" w:rsidR="34667EB5">
        <w:rPr>
          <w:rFonts w:ascii="Times New Roman" w:hAnsi="Times New Roman"/>
          <w:color w:val="000000" w:themeColor="text1" w:themeTint="FF" w:themeShade="FF"/>
          <w:sz w:val="22"/>
          <w:szCs w:val="22"/>
        </w:rPr>
        <w:t>They system shall display the result</w:t>
      </w:r>
      <w:r w:rsidRPr="34667EB5" w:rsidR="34667EB5">
        <w:rPr>
          <w:rFonts w:ascii="Times New Roman" w:hAnsi="Times New Roman"/>
          <w:color w:val="000000" w:themeColor="text1" w:themeTint="FF" w:themeShade="FF"/>
          <w:sz w:val="22"/>
          <w:szCs w:val="22"/>
        </w:rPr>
        <w:t>ing board</w:t>
      </w:r>
      <w:r w:rsidRPr="34667EB5" w:rsidR="34667EB5">
        <w:rPr>
          <w:rFonts w:ascii="Times New Roman" w:hAnsi="Times New Roman"/>
          <w:color w:val="000000" w:themeColor="text1" w:themeTint="FF" w:themeShade="FF"/>
          <w:sz w:val="22"/>
          <w:szCs w:val="22"/>
        </w:rPr>
        <w:t xml:space="preserve"> of the AIs selected </w:t>
      </w:r>
      <w:r w:rsidRPr="34667EB5" w:rsidR="34667EB5">
        <w:rPr>
          <w:rFonts w:ascii="Times New Roman" w:hAnsi="Times New Roman"/>
          <w:color w:val="000000" w:themeColor="text1" w:themeTint="FF" w:themeShade="FF"/>
          <w:sz w:val="22"/>
          <w:szCs w:val="22"/>
        </w:rPr>
        <w:t xml:space="preserve">checker </w:t>
      </w:r>
      <w:r w:rsidRPr="34667EB5" w:rsidR="34667EB5">
        <w:rPr>
          <w:rFonts w:ascii="Times New Roman" w:hAnsi="Times New Roman"/>
          <w:color w:val="000000" w:themeColor="text1" w:themeTint="FF" w:themeShade="FF"/>
          <w:sz w:val="22"/>
          <w:szCs w:val="22"/>
        </w:rPr>
        <w:t>move.</w:t>
      </w:r>
    </w:p>
    <w:p w:rsidR="0D823A6C" w:rsidP="34667EB5" w:rsidRDefault="5EA5CC9A" w14:paraId="65396EF2" w14:noSpellErr="1" w14:textId="483670E9">
      <w:pPr>
        <w:pStyle w:val="level4"/>
        <w:numPr>
          <w:ilvl w:val="0"/>
          <w:numId w:val="32"/>
        </w:numPr>
        <w:rPr>
          <w:color w:val="000000" w:themeColor="text1" w:themeTint="FF" w:themeShade="FF"/>
          <w:sz w:val="22"/>
          <w:szCs w:val="22"/>
        </w:rPr>
      </w:pPr>
      <w:r w:rsidRPr="34667EB5" w:rsidR="34667EB5">
        <w:rPr>
          <w:rFonts w:ascii="Times New Roman" w:hAnsi="Times New Roman"/>
          <w:color w:val="000000" w:themeColor="text1" w:themeTint="FF" w:themeShade="FF"/>
          <w:sz w:val="22"/>
          <w:szCs w:val="22"/>
        </w:rPr>
        <w:t xml:space="preserve">The system </w:t>
      </w:r>
      <w:r w:rsidRPr="34667EB5" w:rsidR="34667EB5">
        <w:rPr>
          <w:rFonts w:ascii="Times New Roman" w:hAnsi="Times New Roman"/>
          <w:color w:val="000000" w:themeColor="text1" w:themeTint="FF" w:themeShade="FF"/>
          <w:sz w:val="22"/>
          <w:szCs w:val="22"/>
        </w:rPr>
        <w:t>shall</w:t>
      </w:r>
      <w:r w:rsidRPr="34667EB5" w:rsidR="34667EB5">
        <w:rPr>
          <w:rFonts w:ascii="Times New Roman" w:hAnsi="Times New Roman"/>
          <w:color w:val="000000" w:themeColor="text1" w:themeTint="FF" w:themeShade="FF"/>
          <w:sz w:val="22"/>
          <w:szCs w:val="22"/>
        </w:rPr>
        <w:t xml:space="preserve"> repeat steps 5 and 6 until the pieces:</w:t>
      </w:r>
    </w:p>
    <w:p w:rsidR="0D823A6C" w:rsidP="5EA5CC9A" w:rsidRDefault="5EA5CC9A" w14:paraId="083D782F" w14:textId="02A1B298">
      <w:pPr>
        <w:pStyle w:val="level4"/>
        <w:numPr>
          <w:ilvl w:val="1"/>
          <w:numId w:val="32"/>
        </w:numPr>
        <w:rPr>
          <w:color w:val="000000" w:themeColor="text1"/>
          <w:sz w:val="22"/>
          <w:szCs w:val="22"/>
        </w:rPr>
      </w:pPr>
      <w:r w:rsidRPr="5EA5CC9A">
        <w:rPr>
          <w:rFonts w:ascii="Times New Roman" w:hAnsi="Times New Roman"/>
          <w:color w:val="000000" w:themeColor="text1"/>
          <w:sz w:val="22"/>
          <w:szCs w:val="22"/>
        </w:rPr>
        <w:t xml:space="preserve">Get kinged: meaning a checker piece reached the opposite end of the game board and is now either </w:t>
      </w:r>
    </w:p>
    <w:p w:rsidR="0D823A6C" w:rsidP="5EA5CC9A" w:rsidRDefault="5EA5CC9A" w14:paraId="75263324" w14:textId="7010747C">
      <w:pPr>
        <w:pStyle w:val="level4"/>
        <w:numPr>
          <w:ilvl w:val="2"/>
          <w:numId w:val="32"/>
        </w:numPr>
        <w:rPr>
          <w:color w:val="000000" w:themeColor="text1"/>
          <w:sz w:val="22"/>
          <w:szCs w:val="22"/>
        </w:rPr>
      </w:pPr>
      <w:r w:rsidRPr="5EA5CC9A">
        <w:rPr>
          <w:rFonts w:ascii="Times New Roman" w:hAnsi="Times New Roman"/>
          <w:color w:val="000000" w:themeColor="text1"/>
          <w:sz w:val="22"/>
          <w:szCs w:val="22"/>
        </w:rPr>
        <w:t>Yellow if originally white</w:t>
      </w:r>
    </w:p>
    <w:p w:rsidR="0D823A6C" w:rsidP="6D14ED30" w:rsidRDefault="6D14ED30" w14:paraId="399A2367" w14:textId="27D09615">
      <w:pPr>
        <w:pStyle w:val="level4"/>
        <w:numPr>
          <w:ilvl w:val="2"/>
          <w:numId w:val="32"/>
        </w:numPr>
        <w:rPr>
          <w:color w:val="000000" w:themeColor="text1"/>
          <w:sz w:val="22"/>
          <w:szCs w:val="22"/>
        </w:rPr>
      </w:pPr>
      <w:r w:rsidRPr="6D14ED30">
        <w:rPr>
          <w:rFonts w:ascii="Times New Roman" w:hAnsi="Times New Roman"/>
          <w:color w:val="000000" w:themeColor="text1"/>
          <w:sz w:val="22"/>
          <w:szCs w:val="22"/>
        </w:rPr>
        <w:t>Olive green if originally a basic colored green</w:t>
      </w:r>
    </w:p>
    <w:p w:rsidR="0D823A6C" w:rsidP="34667EB5" w:rsidRDefault="5EA5CC9A" w14:paraId="6BE2DD2B" w14:noSpellErr="1" w14:textId="585374F5">
      <w:pPr>
        <w:pStyle w:val="level4"/>
        <w:numPr>
          <w:ilvl w:val="1"/>
          <w:numId w:val="32"/>
        </w:numPr>
        <w:rPr>
          <w:color w:val="000000" w:themeColor="text1" w:themeTint="FF" w:themeShade="FF"/>
          <w:sz w:val="22"/>
          <w:szCs w:val="22"/>
        </w:rPr>
      </w:pPr>
      <w:r w:rsidRPr="34667EB5" w:rsidR="34667EB5">
        <w:rPr>
          <w:rFonts w:ascii="Times New Roman" w:hAnsi="Times New Roman"/>
          <w:color w:val="000000" w:themeColor="text1" w:themeTint="FF" w:themeShade="FF"/>
          <w:sz w:val="22"/>
          <w:szCs w:val="22"/>
        </w:rPr>
        <w:t xml:space="preserve">Note: once kinged a checker </w:t>
      </w:r>
      <w:r w:rsidRPr="34667EB5" w:rsidR="34667EB5">
        <w:rPr>
          <w:rFonts w:ascii="Times New Roman" w:hAnsi="Times New Roman"/>
          <w:color w:val="000000" w:themeColor="text1" w:themeTint="FF" w:themeShade="FF"/>
          <w:sz w:val="22"/>
          <w:szCs w:val="22"/>
        </w:rPr>
        <w:t>shall</w:t>
      </w:r>
      <w:r w:rsidRPr="34667EB5" w:rsidR="34667EB5">
        <w:rPr>
          <w:rFonts w:ascii="Times New Roman" w:hAnsi="Times New Roman"/>
          <w:color w:val="000000" w:themeColor="text1" w:themeTint="FF" w:themeShade="FF"/>
          <w:sz w:val="22"/>
          <w:szCs w:val="22"/>
        </w:rPr>
        <w:t xml:space="preserve"> move in any direction diagonally</w:t>
      </w:r>
    </w:p>
    <w:p w:rsidR="0D823A6C" w:rsidP="34667EB5" w:rsidRDefault="4BB2BD0F" w14:paraId="3AC179DF" w14:noSpellErr="1" w14:textId="0961EF53">
      <w:pPr>
        <w:pStyle w:val="level4"/>
        <w:numPr>
          <w:ilvl w:val="0"/>
          <w:numId w:val="32"/>
        </w:numPr>
        <w:rPr>
          <w:color w:val="000000" w:themeColor="text1" w:themeTint="FF" w:themeShade="FF"/>
          <w:sz w:val="22"/>
          <w:szCs w:val="22"/>
        </w:rPr>
      </w:pPr>
      <w:r w:rsidRPr="34667EB5" w:rsidR="34667EB5">
        <w:rPr>
          <w:rFonts w:ascii="Times New Roman" w:hAnsi="Times New Roman"/>
          <w:color w:val="000000" w:themeColor="text1" w:themeTint="FF" w:themeShade="FF"/>
          <w:sz w:val="22"/>
          <w:szCs w:val="22"/>
        </w:rPr>
        <w:t xml:space="preserve">The system </w:t>
      </w:r>
      <w:r w:rsidRPr="34667EB5" w:rsidR="34667EB5">
        <w:rPr>
          <w:rFonts w:ascii="Times New Roman" w:hAnsi="Times New Roman"/>
          <w:color w:val="000000" w:themeColor="text1" w:themeTint="FF" w:themeShade="FF"/>
          <w:sz w:val="22"/>
          <w:szCs w:val="22"/>
        </w:rPr>
        <w:t>shall</w:t>
      </w:r>
      <w:r w:rsidRPr="34667EB5" w:rsidR="34667EB5">
        <w:rPr>
          <w:rFonts w:ascii="Times New Roman" w:hAnsi="Times New Roman"/>
          <w:color w:val="000000" w:themeColor="text1" w:themeTint="FF" w:themeShade="FF"/>
          <w:sz w:val="22"/>
          <w:szCs w:val="22"/>
        </w:rPr>
        <w:t xml:space="preserve"> continue to play and update the checker game until there are only checker pieces of one-color left.</w:t>
      </w:r>
    </w:p>
    <w:p w:rsidR="5EA5CC9A" w:rsidP="34667EB5" w:rsidRDefault="4D86FEB4" w14:paraId="31BEBEF6" w14:noSpellErr="1" w14:textId="76591966">
      <w:pPr>
        <w:pStyle w:val="level4"/>
        <w:numPr>
          <w:ilvl w:val="0"/>
          <w:numId w:val="32"/>
        </w:numPr>
        <w:rPr>
          <w:color w:val="000000" w:themeColor="text1" w:themeTint="FF" w:themeShade="FF"/>
          <w:sz w:val="22"/>
          <w:szCs w:val="22"/>
        </w:rPr>
      </w:pPr>
      <w:r w:rsidRPr="34667EB5" w:rsidR="34667EB5">
        <w:rPr>
          <w:rFonts w:ascii="Times New Roman" w:hAnsi="Times New Roman"/>
          <w:color w:val="000000" w:themeColor="text1" w:themeTint="FF" w:themeShade="FF"/>
          <w:sz w:val="22"/>
          <w:szCs w:val="22"/>
        </w:rPr>
        <w:t xml:space="preserve">Once there is only one-color piece left the system </w:t>
      </w:r>
      <w:r w:rsidRPr="34667EB5" w:rsidR="34667EB5">
        <w:rPr>
          <w:rFonts w:ascii="Times New Roman" w:hAnsi="Times New Roman"/>
          <w:color w:val="000000" w:themeColor="text1" w:themeTint="FF" w:themeShade="FF"/>
          <w:sz w:val="22"/>
          <w:szCs w:val="22"/>
        </w:rPr>
        <w:t>shall</w:t>
      </w:r>
      <w:r w:rsidRPr="34667EB5" w:rsidR="34667EB5">
        <w:rPr>
          <w:rFonts w:ascii="Times New Roman" w:hAnsi="Times New Roman"/>
          <w:color w:val="000000" w:themeColor="text1" w:themeTint="FF" w:themeShade="FF"/>
          <w:sz w:val="22"/>
          <w:szCs w:val="22"/>
        </w:rPr>
        <w:t xml:space="preserve"> declare the winner and restart the game.</w:t>
      </w:r>
    </w:p>
    <w:p w:rsidRPr="00990932" w:rsidR="004B4BA3" w:rsidRDefault="004B4BA3" w14:paraId="1F5C636D" w14:textId="77777777">
      <w:pPr>
        <w:pStyle w:val="level3text"/>
        <w:numPr>
          <w:ilvl w:val="12"/>
          <w:numId w:val="0"/>
        </w:numPr>
        <w:ind w:left="1350" w:hanging="716"/>
        <w:rPr>
          <w:del w:author="Natalie Ownby" w:date="2018-10-26T19:20:00Z" w:id="461"/>
          <w:color w:val="000000"/>
        </w:rPr>
      </w:pPr>
      <w:del w:author="Natalie Ownby" w:date="2018-10-26T19:20:00Z" w:id="462">
        <w:r w:rsidRPr="00990932">
          <w:rPr>
            <w:color w:val="000000"/>
          </w:rPr>
          <w:delText>&lt;Provide a short description of the feature and indicate whether it is of High, Medium, or Low priority. You could also include specific priority component ratings, such as benefit, penalty, cost, and risk (each rated on a relative scale from a low of 1 to a high of 9).&gt;</w:delText>
        </w:r>
      </w:del>
    </w:p>
    <w:p w:rsidRPr="00990932" w:rsidR="004A0760" w:rsidP="5EA5CC9A" w:rsidRDefault="004A0760" w14:paraId="365F05FE" w14:textId="77777777">
      <w:pPr>
        <w:pStyle w:val="level3text"/>
        <w:rPr>
          <w:rFonts w:ascii="Times New Roman" w:hAnsi="Times New Roman"/>
          <w:color w:val="000000" w:themeColor="text1"/>
          <w:szCs w:val="22"/>
        </w:rPr>
      </w:pPr>
    </w:p>
    <w:p w:rsidRPr="00990932" w:rsidR="004A0760" w:rsidP="34667EB5" w:rsidRDefault="004A0760" w14:paraId="7675C05B" w14:textId="47EAE30D" w14:noSpellErr="1">
      <w:pPr>
        <w:pStyle w:val="level3text"/>
        <w:rPr>
          <w:rFonts w:ascii="Times New Roman" w:hAnsi="Times New Roman"/>
          <w:color w:val="000000" w:themeColor="text1" w:themeTint="FF" w:themeShade="FF"/>
        </w:rPr>
      </w:pPr>
      <w:r w:rsidRPr="34667EB5">
        <w:rPr>
          <w:rFonts w:ascii="Times New Roman" w:hAnsi="Times New Roman"/>
          <w:i w:val="0"/>
          <w:iCs w:val="0"/>
          <w:color w:val="000000"/>
        </w:rPr>
        <w:t>The product shall provide a us</w:t>
      </w:r>
      <w:r w:rsidRPr="34667EB5" w:rsidR="00034844">
        <w:rPr>
          <w:rFonts w:ascii="Times New Roman" w:hAnsi="Times New Roman"/>
          <w:i w:val="0"/>
          <w:iCs w:val="0"/>
          <w:color w:val="000000"/>
        </w:rPr>
        <w:t>er interface that resembles an 8 row by 8</w:t>
      </w:r>
      <w:r w:rsidRPr="34667EB5">
        <w:rPr>
          <w:rFonts w:ascii="Times New Roman" w:hAnsi="Times New Roman"/>
          <w:i w:val="0"/>
          <w:iCs w:val="0"/>
          <w:color w:val="000000"/>
        </w:rPr>
        <w:t xml:space="preserve"> column checkers board with </w:t>
      </w:r>
      <w:del w:author="Cowsar, Anna" w:date="2018-10-14T15:36:00Z" w:id="463">
        <w:r w:rsidRPr="00990932">
          <w:rPr>
            <w:color w:val="000000"/>
          </w:rPr>
          <w:delText>and</w:delText>
        </w:r>
        <w:r w:rsidRPr="00990932" w:rsidR="008E0DE5">
          <w:rPr>
            <w:color w:val="000000"/>
          </w:rPr>
          <w:delText>12</w:delText>
        </w:r>
      </w:del>
      <w:ins w:author="Cowsar, Anna" w:date="2018-10-14T15:36:00Z" w:id="464">
        <w:del w:author="Cowsar, Anna" w:date="2018-10-14T15:36:00Z" w:id="465">
          <w:r w:rsidRPr="00990932">
            <w:rPr>
              <w:color w:val="000000"/>
            </w:rPr>
            <w:delText>and</w:delText>
          </w:r>
          <w:r w:rsidRPr="00990932" w:rsidR="00880882">
            <w:rPr>
              <w:color w:val="000000"/>
            </w:rPr>
            <w:delText xml:space="preserve"> </w:delText>
          </w:r>
          <w:r w:rsidRPr="00990932" w:rsidR="008E0DE5">
            <w:rPr>
              <w:color w:val="000000"/>
            </w:rPr>
            <w:delText>12</w:delText>
          </w:r>
        </w:del>
      </w:ins>
      <w:r w:rsidRPr="34667EB5">
        <w:rPr>
          <w:rFonts w:ascii="Times New Roman" w:hAnsi="Times New Roman"/>
          <w:i w:val="0"/>
          <w:iCs w:val="0"/>
          <w:color w:val="000000"/>
        </w:rPr>
        <w:t>circular pieces (green and white)</w:t>
      </w:r>
      <w:r w:rsidRPr="34667EB5" w:rsidR="008E0DE5">
        <w:rPr>
          <w:rFonts w:ascii="Times New Roman" w:hAnsi="Times New Roman"/>
          <w:i w:val="0"/>
          <w:iCs w:val="0"/>
          <w:color w:val="000000"/>
        </w:rPr>
        <w:t>. The user interface is a high priority.</w:t>
      </w:r>
    </w:p>
    <w:p w:rsidRPr="00990932" w:rsidR="004B4BA3" w:rsidP="5EA5CC9A" w:rsidRDefault="004B4BA3" w14:paraId="164CD3FE" w14:textId="77777777">
      <w:pPr>
        <w:pStyle w:val="level4"/>
        <w:rPr>
          <w:rFonts w:ascii="Times New Roman" w:hAnsi="Times New Roman"/>
          <w:b/>
          <w:bCs/>
        </w:rPr>
      </w:pPr>
      <w:del w:author="Natalie Ownby" w:date="2018-10-26T19:20:00Z" w:id="466">
        <w:r w:rsidRPr="00990932">
          <w:rPr>
            <w:color w:val="000000"/>
          </w:rPr>
          <w:delText>&lt;List the sequences of user actions and system responses that stimulate the behavior defined for this feature. These will correspond to the dialog elements associated with use cases.&gt;</w:delText>
        </w:r>
      </w:del>
    </w:p>
    <w:p w:rsidRPr="00990932" w:rsidR="008E0DE5" w:rsidP="6D14ED30" w:rsidRDefault="6D14ED30" w14:paraId="1C6D795D" w14:textId="7DDA3657">
      <w:pPr>
        <w:ind w:firstLine="720"/>
        <w:rPr>
          <w:sz w:val="22"/>
          <w:szCs w:val="22"/>
        </w:rPr>
      </w:pPr>
      <w:r w:rsidRPr="6D14ED30">
        <w:rPr>
          <w:sz w:val="22"/>
          <w:szCs w:val="22"/>
        </w:rPr>
        <w:t xml:space="preserve">4.1.2     Stimulus/Response Sequences </w:t>
      </w:r>
    </w:p>
    <w:p w:rsidRPr="00990932" w:rsidR="008E0DE5" w:rsidP="34667EB5" w:rsidRDefault="00225A31" w14:paraId="2ED5A034" w14:noSpellErr="1" w14:textId="442B040E">
      <w:pPr>
        <w:pStyle w:val="level3text"/>
        <w:ind w:left="1440" w:firstLine="0"/>
        <w:rPr>
          <w:rFonts w:ascii="Times New Roman" w:hAnsi="Times New Roman"/>
          <w:i w:val="0"/>
          <w:iCs w:val="0"/>
        </w:rPr>
      </w:pPr>
      <w:ins w:author="Cassie Coyle" w:date="2018-10-26T20:13:00Z" w:id="467">
        <w:r w:rsidRPr="34667EB5">
          <w:rPr>
            <w:rFonts w:ascii="Times New Roman" w:hAnsi="Times New Roman"/>
            <w:i w:val="0"/>
            <w:iCs w:val="0"/>
          </w:rPr>
          <w:t>Once a piece and its target tile is selected</w:t>
        </w:r>
      </w:ins>
      <w:commentRangeStart w:id="468"/>
      <w:del w:author="Cassie Coyle" w:date="2018-10-26T20:13:00Z" w:id="469">
        <w:r w:rsidRPr="00990932" w:rsidR="008E0DE5">
          <w:rPr>
            <w:color w:val="000000"/>
          </w:rPr>
          <w:delText>The</w:delText>
        </w:r>
      </w:del>
      <w:del w:author="Cassie Coyle" w:date="2018-10-26T20:13:00Z" w:id="472">
        <w:r w:rsidRPr="00990932" w:rsidR="008E0DE5">
          <w:rPr>
            <w:color w:val="000000"/>
          </w:rPr>
          <w:delText>will select</w:delText>
        </w:r>
      </w:del>
      <w:del w:author="Cassie Coyle" w:date="2018-10-26T20:13:00Z" w:id="475">
        <w:r w:rsidRPr="00990932" w:rsidR="008E0DE5">
          <w:rPr>
            <w:color w:val="000000"/>
          </w:rPr>
          <w:delText xml:space="preserve"> by clicking on it </w:delText>
        </w:r>
      </w:del>
      <w:ins w:author="Cassie Coyle" w:date="2018-10-26T20:13:00Z" w:id="479">
        <w:r w:rsidRPr="34667EB5">
          <w:rPr>
            <w:rFonts w:ascii="Times New Roman" w:hAnsi="Times New Roman"/>
            <w:i w:val="0"/>
            <w:iCs w:val="0"/>
          </w:rPr>
          <w:t>,</w:t>
        </w:r>
      </w:ins>
      <w:del w:author="Cassie Coyle" w:date="2018-10-26T20:13:00Z" w:id="480">
        <w:r w:rsidRPr="00990932" w:rsidR="008E0DE5">
          <w:rPr>
            <w:color w:val="000000"/>
          </w:rPr>
          <w:delText>by clicking on</w:delText>
        </w:r>
      </w:del>
      <w:r w:rsidRPr="34667EB5" w:rsidR="008E0DE5">
        <w:rPr>
          <w:rFonts w:ascii="Times New Roman" w:hAnsi="Times New Roman"/>
          <w:i w:val="0"/>
          <w:iCs w:val="0"/>
          <w:rPrChange w:author="Cassie Coyle" w:date="2018-10-26T20:13:00Z" w:id="481">
            <w:rPr>
              <w:color w:val="000000"/>
            </w:rPr>
          </w:rPrChange>
        </w:rPr>
        <w:t xml:space="preserve"> i</w:t>
      </w:r>
      <w:del w:author="Cassie Coyle" w:date="2018-10-26T20:13:00Z" w:id="482">
        <w:r w:rsidRPr="00990932" w:rsidR="008E0DE5">
          <w:rPr>
            <w:color w:val="000000"/>
          </w:rPr>
          <w:delText>desired location of</w:delText>
        </w:r>
      </w:del>
      <w:r w:rsidRPr="34667EB5" w:rsidR="008E0DE5">
        <w:rPr>
          <w:rFonts w:ascii="Times New Roman" w:hAnsi="Times New Roman"/>
          <w:i w:val="0"/>
          <w:iCs w:val="0"/>
          <w:rPrChange w:author="Cassie Coyle" w:date="2018-10-26T20:13:00Z" w:id="483">
            <w:rPr>
              <w:color w:val="000000"/>
            </w:rPr>
          </w:rPrChange>
        </w:rPr>
        <w:t xml:space="preserve">f </w:t>
      </w:r>
      <w:ins w:author="Cassie Coyle" w:date="2018-10-26T20:13:00Z" w:id="484">
        <w:r w:rsidRPr="34667EB5">
          <w:rPr>
            <w:rFonts w:ascii="Times New Roman" w:hAnsi="Times New Roman"/>
            <w:i w:val="0"/>
            <w:iCs w:val="0"/>
          </w:rPr>
          <w:t>this</w:t>
        </w:r>
      </w:ins>
      <w:del w:author="Cassie Coyle" w:date="2018-10-26T20:13:00Z" w:id="485">
        <w:r w:rsidRPr="00990932" w:rsidR="008E0DE5">
          <w:rPr>
            <w:color w:val="000000"/>
          </w:rPr>
          <w:delText>that</w:delText>
        </w:r>
      </w:del>
      <w:r w:rsidRPr="34667EB5" w:rsidR="008E0DE5">
        <w:rPr>
          <w:rFonts w:ascii="Times New Roman" w:hAnsi="Times New Roman"/>
          <w:i w:val="0"/>
          <w:iCs w:val="0"/>
          <w:rPrChange w:author="Cassie Coyle" w:date="2018-10-26T20:13:00Z" w:id="486">
            <w:rPr>
              <w:color w:val="000000"/>
            </w:rPr>
          </w:rPrChange>
        </w:rPr>
        <w:t xml:space="preserve"> is a valid move, the </w:t>
      </w:r>
      <w:ins w:author="Cassie Coyle" w:date="2018-10-26T20:13:00Z" w:id="487">
        <w:r w:rsidRPr="34667EB5">
          <w:rPr>
            <w:rFonts w:ascii="Times New Roman" w:hAnsi="Times New Roman"/>
            <w:i w:val="0"/>
            <w:iCs w:val="0"/>
          </w:rPr>
          <w:t xml:space="preserve">system shall move the </w:t>
        </w:r>
      </w:ins>
      <w:r w:rsidRPr="34667EB5" w:rsidR="008E0DE5">
        <w:rPr>
          <w:rFonts w:ascii="Times New Roman" w:hAnsi="Times New Roman"/>
          <w:i w:val="0"/>
          <w:iCs w:val="0"/>
          <w:rPrChange w:author="Cassie Coyle" w:date="2018-10-26T20:13:00Z" w:id="488">
            <w:rPr>
              <w:color w:val="000000"/>
            </w:rPr>
          </w:rPrChange>
        </w:rPr>
        <w:t xml:space="preserve">piece </w:t>
      </w:r>
      <w:ins w:author="Cassie Coyle" w:date="2018-10-26T20:13:00Z" w:id="489">
        <w:r w:rsidRPr="34667EB5">
          <w:rPr>
            <w:rFonts w:ascii="Times New Roman" w:hAnsi="Times New Roman"/>
            <w:i w:val="0"/>
            <w:iCs w:val="0"/>
          </w:rPr>
          <w:t xml:space="preserve">to that </w:t>
        </w:r>
        <w:proofErr w:type="gramStart"/>
        <w:r w:rsidRPr="34667EB5">
          <w:rPr>
            <w:rFonts w:ascii="Times New Roman" w:hAnsi="Times New Roman"/>
            <w:i w:val="0"/>
            <w:iCs w:val="0"/>
          </w:rPr>
          <w:t>location.</w:t>
        </w:r>
        <w:proofErr w:type="gramEnd"/>
      </w:ins>
      <w:del w:author="Cassie Coyle" w:date="2018-10-26T20:13:00Z" w:id="490">
        <w:r w:rsidRPr="00990932" w:rsidR="008E0DE5">
          <w:rPr>
            <w:color w:val="000000"/>
          </w:rPr>
          <w:delText>will be moved there.</w:delText>
        </w:r>
      </w:del>
      <w:r w:rsidRPr="34667EB5" w:rsidR="008E0DE5">
        <w:rPr>
          <w:rFonts w:ascii="Times New Roman" w:hAnsi="Times New Roman"/>
          <w:i w:val="0"/>
          <w:iCs w:val="0"/>
          <w:rPrChange w:author="Cassie Coyle" w:date="2018-10-26T20:13:00Z" w:id="491">
            <w:rPr>
              <w:color w:val="000000"/>
            </w:rPr>
          </w:rPrChange>
        </w:rPr>
        <w:t xml:space="preserve"> If it is </w:t>
      </w:r>
      <w:ins w:author="Cassie Coyle" w:date="2018-10-26T20:13:00Z" w:id="492">
        <w:r w:rsidRPr="34667EB5">
          <w:rPr>
            <w:rFonts w:ascii="Times New Roman" w:hAnsi="Times New Roman"/>
            <w:i w:val="0"/>
            <w:iCs w:val="0"/>
          </w:rPr>
          <w:t>not a valid</w:t>
        </w:r>
      </w:ins>
      <w:del w:author="Cassie Coyle" w:date="2018-10-26T20:13:00Z" w:id="493">
        <w:r w:rsidRPr="00990932" w:rsidR="008E0DE5">
          <w:rPr>
            <w:color w:val="000000"/>
          </w:rPr>
          <w:delText>an invalid</w:delText>
        </w:r>
      </w:del>
      <w:r w:rsidRPr="34667EB5" w:rsidR="008E0DE5">
        <w:rPr>
          <w:rFonts w:ascii="Times New Roman" w:hAnsi="Times New Roman"/>
          <w:i w:val="0"/>
          <w:iCs w:val="0"/>
          <w:rPrChange w:author="Cassie Coyle" w:date="2018-10-26T20:13:00Z" w:id="494">
            <w:rPr>
              <w:color w:val="000000"/>
            </w:rPr>
          </w:rPrChange>
        </w:rPr>
        <w:t xml:space="preserve"> move,</w:t>
      </w:r>
      <w:ins w:author="Cassie Coyle" w:date="2018-10-26T20:13:00Z" w:id="495">
        <w:r w:rsidRPr="34667EB5">
          <w:rPr>
            <w:rFonts w:ascii="Times New Roman" w:hAnsi="Times New Roman"/>
            <w:i w:val="0"/>
            <w:iCs w:val="0"/>
          </w:rPr>
          <w:t xml:space="preserve"> the system shall not move</w:t>
        </w:r>
      </w:ins>
      <w:r w:rsidRPr="34667EB5" w:rsidR="008E0DE5">
        <w:rPr>
          <w:rFonts w:ascii="Times New Roman" w:hAnsi="Times New Roman"/>
          <w:i w:val="0"/>
          <w:iCs w:val="0"/>
          <w:rPrChange w:author="Cassie Coyle" w:date="2018-10-26T20:13:00Z" w:id="496">
            <w:rPr>
              <w:color w:val="000000"/>
            </w:rPr>
          </w:rPrChange>
        </w:rPr>
        <w:t xml:space="preserve"> the piece</w:t>
      </w:r>
      <w:ins w:author="Cassie Coyle" w:date="2018-10-26T20:13:00Z" w:id="497">
        <w:r w:rsidRPr="34667EB5">
          <w:rPr>
            <w:rFonts w:ascii="Times New Roman" w:hAnsi="Times New Roman"/>
            <w:i w:val="0"/>
            <w:iCs w:val="0"/>
          </w:rPr>
          <w:t>.</w:t>
        </w:r>
      </w:ins>
      <w:del w:author="Cassie Coyle" w:date="2018-10-26T20:13:00Z" w:id="498">
        <w:r w:rsidRPr="00990932" w:rsidR="008E0DE5">
          <w:rPr>
            <w:color w:val="000000"/>
          </w:rPr>
          <w:delText xml:space="preserve"> will remain in its same location.</w:delText>
        </w:r>
        <w:commentRangeEnd w:id="468"/>
        <w:r w:rsidRPr="00990932" w:rsidR="00612665">
          <w:rPr>
            <w:rStyle w:val="CommentReference"/>
            <w:rFonts w:ascii="Times" w:hAnsi="Times"/>
            <w:i w:val="0"/>
            <w:color w:val="000000"/>
          </w:rPr>
          <w:commentReference w:id="468"/>
        </w:r>
      </w:del>
    </w:p>
    <w:p w:rsidR="6D14ED30" w:rsidP="6D14ED30" w:rsidRDefault="6D14ED30" w14:paraId="2453AE2A" w14:textId="01116648">
      <w:pPr>
        <w:pStyle w:val="level3text"/>
        <w:rPr>
          <w:rFonts w:ascii="Times New Roman" w:hAnsi="Times New Roman"/>
          <w:i w:val="0"/>
          <w:szCs w:val="22"/>
        </w:rPr>
      </w:pPr>
    </w:p>
    <w:p w:rsidRPr="00990932" w:rsidR="004B4BA3" w:rsidP="6D14ED30" w:rsidRDefault="004B4BA3" w14:paraId="5F1768E3" w14:textId="11B87580">
      <w:pPr>
        <w:rPr>
          <w:sz w:val="22"/>
          <w:szCs w:val="22"/>
        </w:rPr>
      </w:pPr>
      <w:r w:rsidRPr="6D14ED30">
        <w:rPr>
          <w:sz w:val="22"/>
          <w:szCs w:val="22"/>
        </w:rPr>
        <w:t xml:space="preserve">            4.1.3       Functional Requirements</w:t>
      </w:r>
    </w:p>
    <w:p w:rsidRPr="00990932" w:rsidR="004B4BA3" w:rsidRDefault="004B4BA3" w14:paraId="201FC267" w14:textId="77777777">
      <w:pPr>
        <w:pStyle w:val="level3text"/>
        <w:numPr>
          <w:ilvl w:val="12"/>
          <w:numId w:val="0"/>
        </w:numPr>
        <w:ind w:left="1350" w:hanging="716"/>
        <w:rPr>
          <w:del w:author="Natalie Ownby" w:date="2018-10-26T19:20:00Z" w:id="499"/>
          <w:rFonts w:ascii="Times New Roman" w:hAnsi="Times New Roman"/>
          <w:color w:val="000000"/>
        </w:rPr>
      </w:pPr>
      <w:del w:author="Natalie Ownby" w:date="2018-10-26T19:20:00Z" w:id="500">
        <w:r w:rsidRPr="00990932">
          <w:rPr>
            <w:color w:val="000000"/>
          </w:rPr>
          <w:delTex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delText>
        </w:r>
      </w:del>
    </w:p>
    <w:p w:rsidRPr="00990932" w:rsidR="004B4BA3" w:rsidRDefault="004B4BA3" w14:paraId="7D71BF82" w14:textId="77777777">
      <w:pPr>
        <w:pStyle w:val="level3text"/>
        <w:numPr>
          <w:ilvl w:val="12"/>
          <w:numId w:val="0"/>
        </w:numPr>
        <w:ind w:left="1350" w:hanging="716"/>
        <w:rPr>
          <w:del w:author="Natalie Ownby" w:date="2018-10-26T19:20:00Z" w:id="501"/>
          <w:color w:val="000000"/>
        </w:rPr>
      </w:pPr>
    </w:p>
    <w:p w:rsidRPr="00990932" w:rsidR="004B4BA3" w:rsidRDefault="004B4BA3" w14:paraId="0FCCD31E" w14:textId="77777777">
      <w:pPr>
        <w:pStyle w:val="level3text"/>
        <w:numPr>
          <w:ilvl w:val="12"/>
          <w:numId w:val="0"/>
        </w:numPr>
        <w:ind w:left="1350" w:hanging="716"/>
        <w:rPr>
          <w:del w:author="Natalie Ownby" w:date="2018-10-26T19:20:00Z" w:id="502"/>
          <w:color w:val="000000"/>
        </w:rPr>
      </w:pPr>
      <w:del w:author="Natalie Ownby" w:date="2018-10-26T19:20:00Z" w:id="503">
        <w:r w:rsidRPr="00990932">
          <w:rPr>
            <w:color w:val="000000"/>
          </w:rPr>
          <w:delText>&lt;Each requirement should be uniquely identified with a sequence number or a meaningful tag of some kind.&gt;</w:delText>
        </w:r>
      </w:del>
    </w:p>
    <w:p w:rsidRPr="00990932" w:rsidR="0091353F" w:rsidP="0091353F" w:rsidRDefault="0091353F" w14:paraId="3FCBE729" w14:textId="77777777">
      <w:pPr>
        <w:pStyle w:val="template"/>
        <w:ind w:left="1080" w:firstLine="270"/>
        <w:rPr>
          <w:ins w:author="Cassie Coyle" w:date="2018-10-21T18:17:00Z" w:id="504"/>
          <w:del w:author="Cassie Coyle" w:date="2018-10-21T18:17:00Z" w:id="505"/>
          <w:color w:val="000000"/>
        </w:rPr>
      </w:pPr>
      <w:ins w:author="Cassie Coyle" w:date="2018-10-21T18:17:00Z" w:id="506">
        <w:del w:author="Cassie Coyle" w:date="2018-10-21T18:17:00Z" w:id="507">
          <w:r w:rsidRPr="00990932">
            <w:rPr>
              <w:color w:val="000000"/>
            </w:rPr>
            <w:delText>REQ-1: The product shall provide a user interface that resembles a checker board</w:delText>
          </w:r>
          <w:r w:rsidRPr="00990932">
            <w:rPr>
              <w:color w:val="000000"/>
            </w:rPr>
            <w:tab/>
          </w:r>
          <w:r w:rsidRPr="00990932">
            <w:rPr>
              <w:color w:val="000000"/>
            </w:rPr>
            <w:tab/>
          </w:r>
          <w:r w:rsidRPr="00990932">
            <w:rPr>
              <w:color w:val="000000"/>
            </w:rPr>
            <w:delText>and checkers pieces</w:delText>
          </w:r>
        </w:del>
      </w:ins>
    </w:p>
    <w:p w:rsidRPr="00990932" w:rsidR="0091353F" w:rsidRDefault="0091353F" w14:paraId="0C6FF1C1" w14:textId="77777777">
      <w:pPr>
        <w:pStyle w:val="level3text"/>
        <w:numPr>
          <w:ilvl w:val="12"/>
          <w:numId w:val="0"/>
        </w:numPr>
        <w:ind w:left="1350" w:hanging="716"/>
        <w:rPr>
          <w:ins w:author="Cassie Coyle" w:date="2018-10-21T18:17:00Z" w:id="508"/>
          <w:del w:author="Cassie Coyle" w:date="2018-10-21T18:17:00Z" w:id="509"/>
          <w:color w:val="000000"/>
        </w:rPr>
      </w:pPr>
    </w:p>
    <w:p w:rsidRPr="00990932" w:rsidR="004B4BA3" w:rsidRDefault="004B4BA3" w14:paraId="3D9A3522" w14:textId="77777777">
      <w:pPr>
        <w:pStyle w:val="level3text"/>
        <w:numPr>
          <w:ilvl w:val="12"/>
          <w:numId w:val="0"/>
        </w:numPr>
        <w:ind w:left="1350" w:hanging="716"/>
        <w:rPr>
          <w:ins w:author="Cassie Coyle" w:date="2018-10-21T18:17:00Z" w:id="510"/>
          <w:del w:author="Cassie Coyle" w:date="2018-10-21T18:17:00Z" w:id="511"/>
          <w:rFonts w:ascii="Times New Roman" w:hAnsi="Times New Roman"/>
          <w:color w:val="000000"/>
        </w:rPr>
      </w:pPr>
    </w:p>
    <w:p w:rsidRPr="00990932" w:rsidR="004B4BA3" w:rsidRDefault="004B4BA3" w14:paraId="5FF51FC8" w14:textId="77777777">
      <w:pPr>
        <w:pStyle w:val="level3text"/>
        <w:numPr>
          <w:ilvl w:val="12"/>
          <w:numId w:val="0"/>
        </w:numPr>
        <w:ind w:left="1350" w:hanging="716"/>
        <w:rPr>
          <w:del w:author="Cassie Coyle" w:date="2018-10-21T18:17:00Z" w:id="512"/>
          <w:rFonts w:ascii="Times New Roman" w:hAnsi="Times New Roman"/>
          <w:color w:val="000000"/>
        </w:rPr>
      </w:pPr>
      <w:ins w:author="Cassie Coyle" w:date="2018-10-21T18:17:00Z" w:id="514">
        <w:del w:author="Cassie Coyle" w:date="2018-10-21T18:17:00Z" w:id="515">
          <w:r w:rsidRPr="00990932">
            <w:rPr>
              <w:color w:val="000000"/>
            </w:rPr>
            <w:delText>REQ-</w:delText>
          </w:r>
          <w:r w:rsidRPr="00990932" w:rsidR="0091353F">
            <w:rPr>
              <w:color w:val="000000"/>
            </w:rPr>
            <w:delText>2</w:delText>
          </w:r>
        </w:del>
      </w:ins>
      <w:r w:rsidRPr="34667EB5" w:rsidR="34667EB5">
        <w:rPr>
          <w:color w:val="000000" w:themeColor="text1" w:themeTint="FF" w:themeShade="FF"/>
          <w:sz w:val="22"/>
          <w:szCs w:val="22"/>
        </w:rPr>
        <w:t>REQ-1</w:t>
      </w:r>
      <w:r w:rsidRPr="34667EB5" w:rsidR="34667EB5">
        <w:rPr>
          <w:color w:val="000000" w:themeColor="text1" w:themeTint="FF" w:themeShade="FF"/>
          <w:sz w:val="22"/>
          <w:szCs w:val="22"/>
        </w:rPr>
        <w:t>:</w:t>
      </w:r>
      <w:r w:rsidRPr="34667EB5" w:rsidR="34667EB5">
        <w:rPr>
          <w:color w:val="000000" w:themeColor="text1" w:themeTint="FF" w:themeShade="FF"/>
          <w:sz w:val="22"/>
          <w:szCs w:val="22"/>
        </w:rPr>
        <w:t xml:space="preserve"> </w:t>
      </w:r>
      <w:r w:rsidRPr="34667EB5" w:rsidR="34667EB5">
        <w:rPr>
          <w:color w:val="000000" w:themeColor="text1" w:themeTint="FF" w:themeShade="FF"/>
          <w:sz w:val="22"/>
          <w:szCs w:val="22"/>
        </w:rPr>
        <w:t xml:space="preserve">The user shall be able to select a piece by clicking on it </w:t>
      </w:r>
    </w:p>
    <w:p w:rsidRPr="00990932" w:rsidR="004B4BA3" w:rsidP="34667EB5" w:rsidRDefault="004B4BA3" w14:paraId="59D131F7" w14:textId="77777777" w14:noSpellErr="1">
      <w:pPr>
        <w:pStyle w:val="requirement"/>
        <w:ind w:left="720" w:firstLine="720"/>
        <w:rPr>
          <w:color w:val="000000" w:themeColor="text1" w:themeTint="FF" w:themeShade="FF"/>
          <w:sz w:val="22"/>
          <w:szCs w:val="22"/>
          <w:highlight w:val="yellow"/>
        </w:rPr>
      </w:pPr>
      <w:del w:author="Cassie Coyle" w:date="2018-10-21T18:17:00Z" w:id="516">
        <w:r w:rsidRPr="00990932">
          <w:rPr>
            <w:color w:val="000000"/>
          </w:rPr>
          <w:delText>REQ-1</w:delText>
        </w:r>
      </w:del>
      <w:r w:rsidRPr="0D823A6C">
        <w:rPr>
          <w:color w:val="000000"/>
          <w:sz w:val="22"/>
          <w:szCs w:val="22"/>
        </w:rPr>
        <w:t>:</w:t>
      </w:r>
      <w:del w:author="Natalie Ownby" w:date="2018-10-26T19:20:00Z" w:id="518">
        <w:r w:rsidRPr="00990932">
          <w:rPr>
            <w:color w:val="000000"/>
          </w:rPr>
          <w:tab/>
        </w:r>
        <w:r w:rsidR="00EA0827">
          <w:rPr>
            <w:color w:val="000000"/>
          </w:rPr>
          <w:delText>REQ1</w:delText>
        </w:r>
      </w:del>
      <w:ins w:author="Cassie Coyle" w:date="2018-10-26T20:13:00Z" w:id="519">
        <w:r w:rsidRPr="0D823A6C" w:rsidR="00EA0827">
          <w:rPr>
            <w:color w:val="000000"/>
            <w:sz w:val="22"/>
            <w:szCs w:val="22"/>
          </w:rPr>
          <w:t xml:space="preserve"> </w:t>
        </w:r>
      </w:ins>
      <w:r w:rsidRPr="0D823A6C" w:rsidR="00376683">
        <w:rPr>
          <w:color w:val="000000"/>
          <w:sz w:val="22"/>
          <w:szCs w:val="22"/>
        </w:rPr>
        <w:t xml:space="preserve">The user shall be able to select a piece by clicking on it </w:t>
      </w:r>
      <w:r w:rsidRPr="00990932" w:rsidR="00612665">
        <w:rPr>
          <w:rStyle w:val="CommentReference"/>
          <w:rFonts w:ascii="Times" w:hAnsi="Times"/>
          <w:color w:val="000000"/>
        </w:rPr>
      </w:r>
    </w:p>
    <w:p w:rsidRPr="00990932" w:rsidR="004B4BA3" w:rsidP="34667EB5" w:rsidRDefault="004B4BA3" w14:paraId="4976C9AA" w14:noSpellErr="1" w14:textId="5B4D76C5">
      <w:pPr>
        <w:pStyle w:val="requirement"/>
        <w:ind w:left="720" w:firstLine="720"/>
        <w:rPr>
          <w:color w:val="000000" w:themeColor="text1" w:themeTint="FF" w:themeShade="FF"/>
          <w:sz w:val="22"/>
          <w:szCs w:val="22"/>
        </w:rPr>
      </w:pPr>
      <w:r w:rsidRPr="0D823A6C">
        <w:rPr>
          <w:color w:val="000000"/>
          <w:sz w:val="22"/>
          <w:szCs w:val="22"/>
        </w:rPr>
        <w:t>REQ-</w:t>
      </w:r>
      <w:ins w:author="Cassie Coyle" w:date="2018-10-26T20:13:00Z" w:id="520">
        <w:r w:rsidRPr="0D823A6C" w:rsidR="00EA0827">
          <w:rPr>
            <w:color w:val="000000"/>
            <w:sz w:val="22"/>
            <w:szCs w:val="22"/>
          </w:rPr>
          <w:t>2</w:t>
        </w:r>
      </w:ins>
      <w:ins w:author="Cassie Coyle" w:date="2018-10-21T18:17:00Z" w:id="521">
        <w:del w:author="Cassie Coyle" w:date="2018-10-21T18:17:00Z" w:id="522">
          <w:r w:rsidRPr="00990932" w:rsidR="0091353F">
            <w:rPr>
              <w:color w:val="000000"/>
            </w:rPr>
            <w:delText>3</w:delText>
          </w:r>
        </w:del>
      </w:ins>
      <w:del w:author="Cassie Coyle" w:date="2018-10-21T18:17:00Z" w:id="523">
        <w:r w:rsidRPr="00990932">
          <w:rPr>
            <w:color w:val="000000"/>
          </w:rPr>
          <w:delText>2</w:delText>
        </w:r>
      </w:del>
      <w:ins w:author="Cassie Coyle" w:date="2018-10-21T18:17:00Z" w:id="524">
        <w:del w:author="Cassie Coyle" w:date="2018-10-21T18:17:00Z" w:id="525">
          <w:r w:rsidRPr="00990932" w:rsidR="0091353F">
            <w:rPr>
              <w:color w:val="000000"/>
            </w:rPr>
            <w:delText>3</w:delText>
          </w:r>
        </w:del>
      </w:ins>
      <w:r w:rsidRPr="0D823A6C">
        <w:rPr>
          <w:color w:val="000000"/>
          <w:sz w:val="22"/>
          <w:szCs w:val="22"/>
        </w:rPr>
        <w:t xml:space="preserve">: </w:t>
      </w:r>
      <w:r w:rsidRPr="00990932">
        <w:rPr>
          <w:color w:val="000000"/>
        </w:rPr>
        <w:tab/>
      </w:r>
      <w:r w:rsidRPr="0D823A6C" w:rsidR="00376683">
        <w:rPr>
          <w:color w:val="000000"/>
          <w:sz w:val="22"/>
          <w:szCs w:val="22"/>
        </w:rPr>
        <w:t xml:space="preserve">The piece shall move to the </w:t>
      </w:r>
      <w:r w:rsidRPr="0D823A6C" w:rsidR="00376683">
        <w:rPr>
          <w:color w:val="000000"/>
          <w:sz w:val="22"/>
          <w:szCs w:val="22"/>
        </w:rPr>
        <w:t xml:space="preserve">target </w:t>
      </w:r>
      <w:r w:rsidRPr="0D823A6C" w:rsidR="00376683">
        <w:rPr>
          <w:color w:val="000000"/>
          <w:sz w:val="22"/>
          <w:szCs w:val="22"/>
        </w:rPr>
        <w:t>position selected if it is a valid move</w:t>
      </w:r>
      <w:ins w:author="Cowsar, Anna" w:date="2018-10-21T18:17:00Z" w:id="526">
        <w:del w:author="Cowsar, Anna" w:date="2018-10-21T18:17:00Z" w:id="527">
          <w:r w:rsidRPr="00990932" w:rsidR="00BD3857">
            <w:rPr>
              <w:color w:val="000000"/>
            </w:rPr>
            <w:delText>.</w:delText>
          </w:r>
        </w:del>
      </w:ins>
    </w:p>
    <w:p w:rsidRPr="00990932" w:rsidR="00376683" w:rsidP="34667EB5" w:rsidRDefault="00376683" w14:paraId="6D235F0A" w14:noSpellErr="1" w14:textId="4A306B51">
      <w:pPr>
        <w:pStyle w:val="requirement"/>
        <w:ind w:left="720" w:firstLine="720"/>
        <w:rPr>
          <w:color w:val="000000" w:themeColor="text1" w:themeTint="FF" w:themeShade="FF"/>
          <w:sz w:val="22"/>
          <w:szCs w:val="22"/>
        </w:rPr>
      </w:pPr>
      <w:r w:rsidRPr="0D823A6C">
        <w:rPr>
          <w:color w:val="000000"/>
          <w:sz w:val="22"/>
          <w:szCs w:val="22"/>
        </w:rPr>
        <w:t>REQ-</w:t>
      </w:r>
      <w:ins w:author="Cassie Coyle" w:date="2018-10-26T20:13:00Z" w:id="528">
        <w:r w:rsidRPr="0D823A6C" w:rsidR="00EA0827">
          <w:rPr>
            <w:color w:val="000000"/>
            <w:sz w:val="22"/>
            <w:szCs w:val="22"/>
          </w:rPr>
          <w:t>3</w:t>
        </w:r>
        <w:r w:rsidRPr="0D823A6C">
          <w:rPr>
            <w:color w:val="000000"/>
            <w:sz w:val="22"/>
            <w:szCs w:val="22"/>
          </w:rPr>
          <w:t>:</w:t>
        </w:r>
      </w:ins>
      <w:ins w:author="Cassie Coyle" w:date="2018-10-21T18:17:00Z" w:id="529">
        <w:del w:author="Cassie Coyle" w:date="2018-10-21T18:17:00Z" w:id="530">
          <w:r w:rsidRPr="00990932" w:rsidR="0091353F">
            <w:rPr>
              <w:color w:val="000000"/>
            </w:rPr>
            <w:delText>4</w:delText>
          </w:r>
        </w:del>
      </w:ins>
      <w:del w:author="Cassie Coyle" w:date="2018-10-21T18:17:00Z" w:id="531">
        <w:r w:rsidRPr="00990932">
          <w:rPr>
            <w:color w:val="000000"/>
          </w:rPr>
          <w:delText>3</w:delText>
        </w:r>
      </w:del>
      <w:ins w:author="Cassie Coyle" w:date="2018-10-21T18:17:00Z" w:id="532">
        <w:del w:author="Cassie Coyle" w:date="2018-10-21T18:17:00Z" w:id="533">
          <w:r w:rsidRPr="00990932" w:rsidR="0091353F">
            <w:rPr>
              <w:color w:val="000000"/>
            </w:rPr>
            <w:delText>4</w:delText>
          </w:r>
        </w:del>
      </w:ins>
      <w:del w:author="Cassie Coyle" w:date="2018-10-26T20:13:00Z" w:id="534">
        <w:r w:rsidRPr="00990932">
          <w:rPr>
            <w:color w:val="000000"/>
          </w:rPr>
          <w:delText xml:space="preserve">:  </w:delText>
        </w:r>
      </w:del>
      <w:r w:rsidRPr="0D823A6C">
        <w:rPr>
          <w:color w:val="000000"/>
          <w:sz w:val="22"/>
          <w:szCs w:val="22"/>
        </w:rPr>
        <w:t xml:space="preserve">  The piece shall remain in its location if </w:t>
      </w:r>
      <w:r w:rsidRPr="0D823A6C">
        <w:rPr>
          <w:color w:val="000000"/>
          <w:sz w:val="22"/>
          <w:szCs w:val="22"/>
        </w:rPr>
        <w:t xml:space="preserve">the</w:t>
      </w:r>
      <w:r w:rsidRPr="0D823A6C">
        <w:rPr>
          <w:color w:val="000000"/>
          <w:sz w:val="22"/>
          <w:szCs w:val="22"/>
        </w:rPr>
        <w:t xml:space="preserve"> select</w:t>
      </w:r>
      <w:r w:rsidRPr="0D823A6C">
        <w:rPr>
          <w:color w:val="000000"/>
          <w:sz w:val="22"/>
          <w:szCs w:val="22"/>
        </w:rPr>
        <w:t xml:space="preserve">ed position is</w:t>
      </w:r>
      <w:r w:rsidRPr="0D823A6C">
        <w:rPr>
          <w:color w:val="000000"/>
          <w:sz w:val="22"/>
          <w:szCs w:val="22"/>
        </w:rPr>
        <w:t xml:space="preserve"> invalid</w:t>
      </w:r>
    </w:p>
    <w:p w:rsidRPr="00B2331D" w:rsidR="00C749E0" w:rsidP="0D823A6C" w:rsidRDefault="00C749E0" w14:paraId="0101EC23" w14:textId="77777777">
      <w:pPr>
        <w:pStyle w:val="requirement"/>
        <w:ind w:left="0" w:firstLine="0"/>
        <w:rPr>
          <w:color w:val="000000" w:themeColor="text1"/>
        </w:rPr>
      </w:pPr>
    </w:p>
    <w:p w:rsidRPr="00990932" w:rsidR="00376683" w:rsidRDefault="00376683" w14:paraId="41CCA49A" w14:textId="77777777">
      <w:pPr>
        <w:pStyle w:val="requirement"/>
        <w:rPr>
          <w:del w:author="Cassie Coyle" w:date="2018-10-26T20:13:00Z" w:id="535"/>
          <w:color w:val="000000"/>
        </w:rPr>
      </w:pPr>
      <w:del w:author="Cassie Coyle" w:date="2018-10-26T20:13:00Z" w:id="536">
        <w:r w:rsidRPr="00990932">
          <w:rPr>
            <w:color w:val="000000"/>
          </w:rPr>
          <w:lastRenderedPageBreak/>
          <w:delText>REQ -</w:delText>
        </w:r>
      </w:del>
      <w:ins w:author="Cassie Coyle" w:date="2018-10-21T18:17:00Z" w:id="537">
        <w:del w:author="Cassie Coyle" w:date="2018-10-21T18:17:00Z" w:id="538">
          <w:r w:rsidRPr="00990932" w:rsidR="0091353F">
            <w:rPr>
              <w:color w:val="000000"/>
            </w:rPr>
            <w:delText>5</w:delText>
          </w:r>
        </w:del>
      </w:ins>
      <w:del w:author="Cassie Coyle" w:date="2018-10-21T18:17:00Z" w:id="539">
        <w:r w:rsidRPr="00990932">
          <w:rPr>
            <w:color w:val="000000"/>
          </w:rPr>
          <w:delText>4</w:delText>
        </w:r>
      </w:del>
      <w:ins w:author="Cassie Coyle" w:date="2018-10-21T18:17:00Z" w:id="540">
        <w:del w:author="Cassie Coyle" w:date="2018-10-21T18:17:00Z" w:id="541">
          <w:r w:rsidRPr="00990932" w:rsidR="0091353F">
            <w:rPr>
              <w:color w:val="000000"/>
            </w:rPr>
            <w:delText>5</w:delText>
          </w:r>
        </w:del>
      </w:ins>
      <w:del w:author="Cassie Coyle" w:date="2018-10-26T20:13:00Z" w:id="542">
        <w:r w:rsidRPr="00990932">
          <w:rPr>
            <w:color w:val="000000"/>
          </w:rPr>
          <w:delText xml:space="preserve">:   </w:delText>
        </w:r>
        <w:r w:rsidRPr="00990932" w:rsidR="00AB3877">
          <w:rPr>
            <w:color w:val="000000"/>
          </w:rPr>
          <w:delText>The user interface shall update to show the new location of the piece</w:delText>
        </w:r>
      </w:del>
      <w:ins w:author="Cowsar, Anna" w:date="2018-10-21T18:17:00Z" w:id="543">
        <w:del w:author="Cowsar, Anna" w:date="2018-10-21T18:17:00Z" w:id="544">
          <w:r w:rsidRPr="00990932" w:rsidR="00BD3857">
            <w:rPr>
              <w:color w:val="000000"/>
            </w:rPr>
            <w:delText>.</w:delText>
          </w:r>
        </w:del>
      </w:ins>
      <w:bookmarkStart w:name="_Toc528620317" w:id="545"/>
      <w:bookmarkStart w:name="_Toc528620611" w:id="546"/>
      <w:bookmarkStart w:name="_Toc528622531" w:id="547"/>
      <w:bookmarkStart w:name="_Toc528622592" w:id="548"/>
      <w:bookmarkStart w:name="_Toc528622653" w:id="549"/>
      <w:bookmarkStart w:name="_Toc528622705" w:id="550"/>
      <w:bookmarkStart w:name="_Toc528627756" w:id="551"/>
      <w:bookmarkStart w:name="_Toc528627998" w:id="552"/>
      <w:bookmarkEnd w:id="545"/>
      <w:bookmarkEnd w:id="546"/>
      <w:bookmarkEnd w:id="547"/>
      <w:bookmarkEnd w:id="548"/>
      <w:bookmarkEnd w:id="549"/>
      <w:bookmarkEnd w:id="550"/>
      <w:bookmarkEnd w:id="551"/>
      <w:bookmarkEnd w:id="552"/>
    </w:p>
    <w:p w:rsidRPr="00990932" w:rsidR="004B4BA3" w:rsidP="34667EB5" w:rsidRDefault="00376683" w14:paraId="62D37007" w14:textId="77777777" w14:noSpellErr="1">
      <w:pPr>
        <w:pStyle w:val="Heading2"/>
        <w:rPr>
          <w:color w:val="000000" w:themeColor="text1" w:themeTint="FF" w:themeShade="FF"/>
        </w:rPr>
      </w:pPr>
      <w:bookmarkStart w:name="_Toc528627999" w:id="553"/>
      <w:r w:rsidRPr="0D823A6C">
        <w:rPr>
          <w:rFonts w:ascii="Times New Roman" w:hAnsi="Times New Roman"/>
          <w:color w:val="000000"/>
        </w:rPr>
        <w:t>AI Implementation</w:t>
      </w:r>
      <w:bookmarkEnd w:id="553"/>
    </w:p>
    <w:p w:rsidRPr="00990932" w:rsidR="00376683" w:rsidP="6D14ED30" w:rsidRDefault="6D14ED30" w14:paraId="647D97CE" w14:textId="6328C882">
      <w:pPr>
        <w:ind w:firstLine="720"/>
        <w:rPr>
          <w:color w:val="000000" w:themeColor="text1"/>
        </w:rPr>
      </w:pPr>
      <w:r w:rsidRPr="6D14ED30">
        <w:rPr>
          <w:sz w:val="22"/>
          <w:szCs w:val="22"/>
        </w:rPr>
        <w:t>4.2.1      Description and Priority</w:t>
      </w:r>
    </w:p>
    <w:p w:rsidRPr="00990932" w:rsidR="00376683" w:rsidP="34667EB5" w:rsidRDefault="00376683" w14:paraId="40CDD5BE" w14:textId="48DE9BB3" w14:noSpellErr="1">
      <w:pPr>
        <w:ind w:left="1440"/>
        <w:rPr>
          <w:rFonts w:ascii="Times New Roman" w:hAnsi="Times New Roman"/>
          <w:color w:val="000000" w:themeColor="text1" w:themeTint="FF" w:themeShade="FF"/>
        </w:rPr>
      </w:pPr>
      <w:r w:rsidRPr="6D14ED30">
        <w:rPr>
          <w:rFonts w:ascii="Times New Roman" w:hAnsi="Times New Roman"/>
          <w:color w:val="000000"/>
          <w:sz w:val="22"/>
          <w:szCs w:val="22"/>
        </w:rPr>
        <w:t xml:space="preserve">The product </w:t>
      </w:r>
      <w:ins w:author="Cassie Coyle" w:date="2018-10-21T18:17:00Z" w:id="554">
        <w:del w:author="Cassie Coyle" w:date="2018-10-21T18:17:00Z" w:id="555">
          <w:r w:rsidRPr="00990932" w:rsidR="00612665">
            <w:rPr>
              <w:color w:val="000000"/>
            </w:rPr>
            <w:delText>shall</w:delText>
          </w:r>
        </w:del>
      </w:ins>
      <w:del w:author="Cassie Coyle" w:date="2018-10-21T18:17:00Z" w:id="556">
        <w:r w:rsidRPr="00990932">
          <w:rPr>
            <w:color w:val="000000"/>
          </w:rPr>
          <w:delText>will</w:delText>
        </w:r>
      </w:del>
      <w:r w:rsidRPr="6D14ED30">
        <w:rPr>
          <w:rFonts w:ascii="Times New Roman" w:hAnsi="Times New Roman"/>
          <w:color w:val="000000"/>
          <w:sz w:val="22"/>
          <w:szCs w:val="22"/>
        </w:rPr>
        <w:t xml:space="preserve">implements an AI that can play checkers against the user. This AI implementation will move the checkers piece to a valid location and will take turns with the user. </w:t>
      </w:r>
      <w:r w:rsidRPr="6D14ED30" w:rsidR="00AB3877">
        <w:rPr>
          <w:rFonts w:ascii="Times New Roman" w:hAnsi="Times New Roman"/>
          <w:color w:val="000000"/>
          <w:sz w:val="22"/>
          <w:szCs w:val="22"/>
        </w:rPr>
        <w:t>This is a high priority. Failure to implement the AI will result in the user not being able to play the game.</w:t>
      </w:r>
      <w:r w:rsidRPr="00990932">
        <w:rPr>
          <w:color w:val="000000"/>
        </w:rPr>
        <w:tab/>
      </w:r>
    </w:p>
    <w:p w:rsidR="6D14ED30" w:rsidP="6D14ED30" w:rsidRDefault="6D14ED30" w14:paraId="1B70B702" w14:textId="4CCFB929">
      <w:pPr>
        <w:rPr>
          <w:rFonts w:ascii="Times New Roman" w:hAnsi="Times New Roman"/>
          <w:color w:val="000000" w:themeColor="text1"/>
          <w:sz w:val="22"/>
          <w:szCs w:val="22"/>
        </w:rPr>
      </w:pPr>
    </w:p>
    <w:p w:rsidRPr="00990932" w:rsidR="00376683" w:rsidP="4D86FEB4" w:rsidRDefault="4D86FEB4" w14:paraId="338DAF5E" w14:textId="4F939573">
      <w:pPr>
        <w:ind w:firstLine="720"/>
        <w:rPr>
          <w:sz w:val="22"/>
          <w:szCs w:val="22"/>
        </w:rPr>
      </w:pPr>
      <w:r w:rsidRPr="4D86FEB4">
        <w:rPr>
          <w:sz w:val="22"/>
          <w:szCs w:val="22"/>
        </w:rPr>
        <w:t>4.2.2      Stimulus/Response Sequences</w:t>
      </w:r>
    </w:p>
    <w:p w:rsidRPr="00990932" w:rsidR="00AB3877" w:rsidP="34667EB5" w:rsidRDefault="00AB3877" w14:paraId="25F0BD26" w14:textId="7370984C" w14:noSpellErr="1">
      <w:pPr>
        <w:ind w:left="1440"/>
        <w:rPr>
          <w:rFonts w:ascii="Times New Roman" w:hAnsi="Times New Roman"/>
          <w:color w:val="000000" w:themeColor="text1" w:themeTint="FF" w:themeShade="FF"/>
          <w:sz w:val="22"/>
          <w:szCs w:val="22"/>
        </w:rPr>
      </w:pPr>
      <w:r w:rsidRPr="6D14ED30">
        <w:rPr>
          <w:rFonts w:ascii="Times New Roman" w:hAnsi="Times New Roman"/>
          <w:color w:val="000000"/>
          <w:sz w:val="22"/>
          <w:szCs w:val="22"/>
        </w:rPr>
        <w:t xml:space="preserve">After the user has made a valid move (selected a piece and selected its new location) the AI </w:t>
      </w:r>
      <w:ins w:author="Cassie Coyle" w:date="2018-10-21T18:17:00Z" w:id="558">
        <w:del w:author="Cassie Coyle" w:date="2018-10-21T18:17:00Z" w:id="559">
          <w:r w:rsidRPr="00990932" w:rsidR="00612665">
            <w:rPr>
              <w:color w:val="000000"/>
            </w:rPr>
            <w:delText>shall</w:delText>
          </w:r>
        </w:del>
      </w:ins>
      <w:del w:author="Cassie Coyle" w:date="2018-10-21T18:17:00Z" w:id="560">
        <w:r w:rsidRPr="00990932">
          <w:rPr>
            <w:color w:val="000000"/>
          </w:rPr>
          <w:delText>will</w:delText>
        </w:r>
      </w:del>
      <w:r w:rsidRPr="6D14ED30">
        <w:rPr>
          <w:rFonts w:ascii="Times New Roman" w:hAnsi="Times New Roman"/>
          <w:color w:val="000000"/>
          <w:sz w:val="22"/>
          <w:szCs w:val="22"/>
        </w:rPr>
        <w:t xml:space="preserve">moves its </w:t>
      </w:r>
      <w:ins w:author="Cassie Coyle" w:date="2018-10-21T18:17:00Z" w:id="561">
        <w:del w:author="Cassie Coyle" w:date="2018-10-21T18:17:00Z" w:id="562">
          <w:r w:rsidRPr="00990932" w:rsidR="00612665">
            <w:rPr>
              <w:color w:val="000000"/>
            </w:rPr>
            <w:delText>own</w:delText>
          </w:r>
        </w:del>
      </w:ins>
      <w:del w:author="Cassie Coyle" w:date="2018-10-21T18:17:00Z" w:id="563">
        <w:r w:rsidRPr="00990932">
          <w:rPr>
            <w:color w:val="000000"/>
          </w:rPr>
          <w:delText>won</w:delText>
        </w:r>
      </w:del>
      <w:r w:rsidRPr="6D14ED30">
        <w:rPr>
          <w:rFonts w:ascii="Times New Roman" w:hAnsi="Times New Roman"/>
          <w:color w:val="000000"/>
          <w:sz w:val="22"/>
          <w:szCs w:val="22"/>
        </w:rPr>
        <w:t xml:space="preserve">piece. This is </w:t>
      </w:r>
      <w:ins w:author="Cassie Coyle" w:date="2018-10-21T18:17:00Z" w:id="564">
        <w:del w:author="Cassie Coyle" w:date="2018-10-21T18:17:00Z" w:id="565">
          <w:r w:rsidRPr="00990932" w:rsidR="00612665">
            <w:rPr>
              <w:color w:val="000000"/>
            </w:rPr>
            <w:delText>shall</w:delText>
          </w:r>
        </w:del>
      </w:ins>
      <w:del w:author="Cassie Coyle" w:date="2018-10-21T18:17:00Z" w:id="566">
        <w:r w:rsidRPr="00990932">
          <w:rPr>
            <w:color w:val="000000"/>
          </w:rPr>
          <w:delText>will</w:delText>
        </w:r>
      </w:del>
      <w:r w:rsidRPr="6D14ED30">
        <w:rPr>
          <w:rFonts w:ascii="Times New Roman" w:hAnsi="Times New Roman"/>
          <w:color w:val="000000"/>
          <w:sz w:val="22"/>
          <w:szCs w:val="22"/>
        </w:rPr>
        <w:t>displayed in the user interface.</w:t>
      </w:r>
    </w:p>
    <w:p w:rsidRPr="00990932" w:rsidR="00AB3877" w:rsidP="6D14ED30" w:rsidRDefault="00AB3877" w14:paraId="52728276" w14:textId="1A9A84FB">
      <w:pPr>
        <w:ind w:left="1440"/>
        <w:rPr>
          <w:rFonts w:ascii="Times New Roman" w:hAnsi="Times New Roman"/>
          <w:color w:val="000000" w:themeColor="text1"/>
          <w:sz w:val="22"/>
          <w:szCs w:val="22"/>
        </w:rPr>
      </w:pPr>
    </w:p>
    <w:p w:rsidRPr="00990932" w:rsidR="00376683" w:rsidP="6D14ED30" w:rsidRDefault="6D14ED30" w14:paraId="61BA9AC0" w14:textId="6440CA8B">
      <w:pPr>
        <w:ind w:firstLine="634"/>
        <w:rPr>
          <w:sz w:val="22"/>
          <w:szCs w:val="22"/>
        </w:rPr>
      </w:pPr>
      <w:r w:rsidRPr="6D14ED30">
        <w:rPr>
          <w:sz w:val="22"/>
          <w:szCs w:val="22"/>
        </w:rPr>
        <w:t>4.2.3      Functional Requirements</w:t>
      </w:r>
    </w:p>
    <w:p w:rsidRPr="00990932" w:rsidR="00AB3877" w:rsidP="34667EB5" w:rsidRDefault="00AB3877" w14:paraId="4ECF96FC" w14:noSpellErr="1" w14:textId="59A8D29A">
      <w:pPr>
        <w:pStyle w:val="level4"/>
        <w:spacing w:line="240" w:lineRule="auto"/>
        <w:ind w:left="1440"/>
        <w:rPr>
          <w:rFonts w:ascii="Times New Roman" w:hAnsi="Times New Roman"/>
          <w:color w:val="000000" w:themeColor="text1" w:themeTint="FF" w:themeShade="FF"/>
          <w:sz w:val="22"/>
          <w:szCs w:val="22"/>
        </w:rPr>
      </w:pPr>
      <w:r w:rsidRPr="6D14ED30">
        <w:rPr>
          <w:rFonts w:ascii="Times New Roman" w:hAnsi="Times New Roman"/>
          <w:color w:val="000000"/>
          <w:sz w:val="22"/>
          <w:szCs w:val="22"/>
        </w:rPr>
        <w:t xml:space="preserve">REQ-1: The AI </w:t>
      </w:r>
      <w:r w:rsidRPr="6D14ED30">
        <w:rPr>
          <w:rFonts w:ascii="Times New Roman" w:hAnsi="Times New Roman"/>
          <w:color w:val="000000"/>
          <w:sz w:val="22"/>
          <w:szCs w:val="22"/>
        </w:rPr>
        <w:t xml:space="preserve">shall choose</w:t>
      </w:r>
      <w:ins w:author="Cassie Coyle" w:date="2018-10-21T18:17:00Z" w:id="567">
        <w:del w:author="Cassie Coyle" w:date="2018-10-21T18:17:00Z" w:id="568">
          <w:r w:rsidRPr="00990932" w:rsidR="00612665">
            <w:rPr>
              <w:color w:val="000000"/>
            </w:rPr>
            <w:delText>shall</w:delText>
          </w:r>
        </w:del>
      </w:ins>
      <w:del w:author="Cassie Coyle" w:date="2018-10-21T18:17:00Z" w:id="569">
        <w:r w:rsidRPr="00990932">
          <w:rPr>
            <w:color w:val="000000"/>
          </w:rPr>
          <w:delText>will</w:delText>
        </w:r>
      </w:del>
      <w:r w:rsidRPr="6D14ED30">
        <w:rPr>
          <w:rFonts w:ascii="Times New Roman" w:hAnsi="Times New Roman"/>
          <w:color w:val="000000"/>
          <w:sz w:val="22"/>
          <w:szCs w:val="22"/>
        </w:rPr>
        <w:t xml:space="preserve"> a piece and </w:t>
      </w:r>
      <w:r w:rsidRPr="6D14ED30">
        <w:rPr>
          <w:rFonts w:ascii="Times New Roman" w:hAnsi="Times New Roman"/>
          <w:color w:val="000000"/>
          <w:sz w:val="22"/>
          <w:szCs w:val="22"/>
        </w:rPr>
        <w:t>a target</w:t>
      </w:r>
      <w:r w:rsidRPr="6D14ED30">
        <w:rPr>
          <w:rFonts w:ascii="Times New Roman" w:hAnsi="Times New Roman"/>
          <w:color w:val="000000"/>
          <w:sz w:val="22"/>
          <w:szCs w:val="22"/>
        </w:rPr>
        <w:t xml:space="preserve"> location for the piece in accordance with the rules of checkers.</w:t>
      </w:r>
    </w:p>
    <w:p w:rsidRPr="00990932" w:rsidR="00AB3877" w:rsidP="34667EB5" w:rsidRDefault="00AB3877" w14:paraId="0CE01638" w14:noSpellErr="1" w14:textId="63C78EA4">
      <w:pPr>
        <w:pStyle w:val="level4"/>
        <w:spacing w:line="240" w:lineRule="auto"/>
        <w:ind w:left="720" w:firstLine="634"/>
        <w:rPr>
          <w:rFonts w:ascii="Times New Roman" w:hAnsi="Times New Roman"/>
          <w:color w:val="000000" w:themeColor="text1" w:themeTint="FF" w:themeShade="FF"/>
          <w:sz w:val="22"/>
          <w:szCs w:val="22"/>
        </w:rPr>
      </w:pPr>
      <w:r w:rsidRPr="6D14ED30" w:rsidR="34667EB5">
        <w:rPr>
          <w:rFonts w:ascii="Times New Roman" w:hAnsi="Times New Roman"/>
          <w:color w:val="000000"/>
          <w:sz w:val="22"/>
          <w:szCs w:val="22"/>
        </w:rPr>
        <w:t xml:space="preserve">  </w:t>
      </w:r>
      <w:r w:rsidRPr="6D14ED30">
        <w:rPr>
          <w:rFonts w:ascii="Times New Roman" w:hAnsi="Times New Roman"/>
          <w:color w:val="000000"/>
          <w:sz w:val="22"/>
          <w:szCs w:val="22"/>
        </w:rPr>
        <w:t>REQ-2: The AI shall wait until the user has made a valid move to select and move a piece.</w:t>
      </w:r>
      <w:ins w:author="Cowsar, Anna" w:date="2018-10-21T18:17:00Z" w:id="570">
        <w:del w:author="Cowsar, Anna" w:date="2018-10-21T18:17:00Z" w:id="571">
          <w:r w:rsidRPr="00990932" w:rsidR="00BD3857">
            <w:rPr>
              <w:color w:val="000000"/>
            </w:rPr>
            <w:delText>.</w:delText>
          </w:r>
        </w:del>
      </w:ins>
    </w:p>
    <w:p w:rsidRPr="00990932" w:rsidR="00AB3877" w:rsidP="34667EB5" w:rsidRDefault="00AB3877" w14:paraId="0BC11F90" w14:noSpellErr="1" w14:textId="288EC964">
      <w:pPr>
        <w:pStyle w:val="level4"/>
        <w:spacing w:line="240" w:lineRule="auto"/>
        <w:ind w:firstLine="720"/>
        <w:rPr>
          <w:rFonts w:ascii="Times New Roman" w:hAnsi="Times New Roman"/>
          <w:color w:val="000000" w:themeColor="text1" w:themeTint="FF" w:themeShade="FF"/>
        </w:rPr>
      </w:pPr>
      <w:r w:rsidRPr="6D14ED30" w:rsidR="34667EB5">
        <w:rPr>
          <w:rFonts w:ascii="Times New Roman" w:hAnsi="Times New Roman"/>
          <w:color w:val="000000"/>
          <w:sz w:val="22"/>
          <w:szCs w:val="22"/>
        </w:rPr>
        <w:t xml:space="preserve">  </w:t>
      </w:r>
      <w:r w:rsidRPr="6D14ED30">
        <w:rPr>
          <w:rFonts w:ascii="Times New Roman" w:hAnsi="Times New Roman"/>
          <w:color w:val="000000"/>
          <w:sz w:val="22"/>
          <w:szCs w:val="22"/>
        </w:rPr>
        <w:t>REQ-3: The AI shall follow the rules of checkers.</w:t>
      </w:r>
      <w:ins w:author="Cowsar, Anna" w:date="2018-10-21T18:17:00Z" w:id="572">
        <w:del w:author="Cowsar, Anna" w:date="2018-10-21T18:17:00Z" w:id="573">
          <w:r w:rsidRPr="00990932" w:rsidR="00BD3857">
            <w:rPr>
              <w:color w:val="000000"/>
            </w:rPr>
            <w:delText>.</w:delText>
          </w:r>
        </w:del>
      </w:ins>
    </w:p>
    <w:p w:rsidRPr="00990932" w:rsidR="00AB3877" w:rsidP="0D823A6C" w:rsidRDefault="4BB2BD0F" w14:paraId="0AE49A27" w14:textId="27393E9F">
      <w:pPr>
        <w:pStyle w:val="Heading2"/>
        <w:rPr>
          <w:color w:val="000000" w:themeColor="text1"/>
        </w:rPr>
      </w:pPr>
      <w:r w:rsidRPr="4BB2BD0F">
        <w:rPr>
          <w:rFonts w:ascii="Times New Roman" w:hAnsi="Times New Roman"/>
          <w:color w:val="000000" w:themeColor="text1"/>
        </w:rPr>
        <w:t xml:space="preserve"> </w:t>
      </w:r>
      <w:bookmarkStart w:name="_Toc528628000" w:id="574"/>
      <w:r w:rsidRPr="4BB2BD0F">
        <w:rPr>
          <w:rFonts w:ascii="Times New Roman" w:hAnsi="Times New Roman"/>
          <w:color w:val="000000" w:themeColor="text1"/>
        </w:rPr>
        <w:t>Rule Enforcement</w:t>
      </w:r>
      <w:bookmarkEnd w:id="574"/>
    </w:p>
    <w:p w:rsidRPr="00990932" w:rsidR="00AB3877" w:rsidP="6D14ED30" w:rsidRDefault="00AB3877" w14:paraId="7EFA7E8A" w14:textId="2EC8A728">
      <w:pPr>
        <w:ind w:firstLine="720"/>
      </w:pPr>
      <w:r w:rsidRPr="6D14ED30">
        <w:rPr>
          <w:sz w:val="22"/>
          <w:szCs w:val="22"/>
        </w:rPr>
        <w:t xml:space="preserve">4.3.1    </w:t>
      </w:r>
      <w:r w:rsidRPr="00990932">
        <w:rPr>
          <w:color w:val="000000"/>
        </w:rPr>
        <w:tab/>
      </w:r>
      <w:r w:rsidRPr="6D14ED30">
        <w:rPr>
          <w:sz w:val="22"/>
          <w:szCs w:val="22"/>
        </w:rPr>
        <w:t>Description and Priority</w:t>
      </w:r>
    </w:p>
    <w:p w:rsidR="6D14ED30" w:rsidP="6D14ED30" w:rsidRDefault="6D14ED30" w14:paraId="6E57DACF" w14:textId="150E355D">
      <w:pPr>
        <w:ind w:firstLine="720"/>
      </w:pPr>
    </w:p>
    <w:p w:rsidRPr="00990932" w:rsidR="00AB3877" w:rsidP="34667EB5" w:rsidRDefault="00AB3877" w14:paraId="6AD5730F" w14:noSpellErr="1" w14:textId="30F9A27F">
      <w:pPr>
        <w:pStyle w:val="level3text"/>
        <w:ind w:left="1440" w:firstLine="0"/>
        <w:rPr>
          <w:rFonts w:ascii="Times New Roman" w:hAnsi="Times New Roman"/>
          <w:color w:val="000000" w:themeColor="text1" w:themeTint="FF" w:themeShade="FF"/>
        </w:rPr>
      </w:pPr>
      <w:r w:rsidRPr="34667EB5">
        <w:rPr>
          <w:rFonts w:ascii="Times New Roman" w:hAnsi="Times New Roman"/>
          <w:i w:val="0"/>
          <w:iCs w:val="0"/>
          <w:color w:val="000000"/>
          <w:rPrChange w:author="Cassie Coyle" w:date="2018-10-21T18:17:00Z" w:id="575">
            <w:rPr>
              <w:color w:val="000090"/>
            </w:rPr>
          </w:rPrChange>
        </w:rPr>
        <w:t>The product shall not allow the user or AI to move a piece in a non</w:t>
      </w:r>
      <w:del w:author="Cowsar, Anna" w:date="2018-10-21T18:17:00Z" w:id="576">
        <w:r w:rsidRPr="00990932">
          <w:rPr>
            <w:color w:val="000000"/>
          </w:rPr>
          <w:delText xml:space="preserve"> </w:delText>
        </w:r>
      </w:del>
      <w:ins w:author="Cowsar, Anna" w:date="2018-10-21T18:17:00Z" w:id="577">
        <w:del w:author="Cowsar, Anna" w:date="2018-10-21T18:17:00Z" w:id="578">
          <w:r w:rsidRPr="00990932" w:rsidR="00BD3857">
            <w:rPr>
              <w:i w:val="0"/>
              <w:color w:val="000000"/>
            </w:rPr>
            <w:delText>-</w:delText>
          </w:r>
        </w:del>
      </w:ins>
      <w:r w:rsidRPr="34667EB5">
        <w:rPr>
          <w:rFonts w:ascii="Times New Roman" w:hAnsi="Times New Roman"/>
          <w:i w:val="0"/>
          <w:iCs w:val="0"/>
          <w:color w:val="000000"/>
          <w:rPrChange w:author="Cassie Coyle" w:date="2018-10-21T18:17:00Z" w:id="1222771747">
            <w:rPr>
              <w:color w:val="000090"/>
            </w:rPr>
          </w:rPrChange>
        </w:rPr>
        <w:t>legal way according to the rules of checkers.</w:t>
      </w:r>
      <w:r w:rsidRPr="34667EB5">
        <w:rPr>
          <w:rFonts w:ascii="Times New Roman" w:hAnsi="Times New Roman"/>
          <w:i w:val="0"/>
          <w:iCs w:val="0"/>
          <w:color w:val="000000"/>
          <w:rPrChange w:author="Cassie Coyle" w:date="2018-10-21T18:17:00Z" w:id="1616078240">
            <w:rPr>
              <w:color w:val="000090"/>
            </w:rPr>
          </w:rPrChange>
        </w:rPr>
        <w:t xml:space="preserve"> </w:t>
      </w:r>
      <w:r w:rsidRPr="34667EB5">
        <w:rPr>
          <w:rFonts w:ascii="Times New Roman" w:hAnsi="Times New Roman"/>
          <w:i w:val="0"/>
          <w:iCs w:val="0"/>
          <w:color w:val="000000"/>
          <w:rPrChange w:author="Cassie Coyle" w:date="2018-10-21T18:17:00Z" w:id="579">
            <w:rPr>
              <w:color w:val="000090"/>
            </w:rPr>
          </w:rPrChange>
        </w:rPr>
        <w:t>This is of high importance.</w:t>
      </w:r>
    </w:p>
    <w:p w:rsidRPr="00990932" w:rsidR="00AB3877" w:rsidP="44DA053E" w:rsidRDefault="00AB3877" w14:paraId="19ABFB44" w14:textId="249AA997">
      <w:pPr>
        <w:pStyle w:val="Heading3"/>
        <w:numPr>
          <w:ilvl w:val="2"/>
          <w:numId w:val="0"/>
        </w:numPr>
        <w:rPr>
          <w:b w:val="0"/>
        </w:rPr>
      </w:pPr>
      <w:r w:rsidRPr="00990932">
        <w:rPr>
          <w:color w:val="000000"/>
        </w:rPr>
        <w:tab/>
      </w:r>
      <w:r w:rsidRPr="6D14ED30">
        <w:rPr>
          <w:b w:val="0"/>
          <w:sz w:val="22"/>
          <w:szCs w:val="22"/>
        </w:rPr>
        <w:t>4.3.2    Stimulus/Response Sequences</w:t>
      </w:r>
    </w:p>
    <w:p w:rsidRPr="00990932" w:rsidR="00AB3877" w:rsidP="00AB3877" w:rsidRDefault="00AB3877" w14:paraId="75D31A12" w14:textId="77777777">
      <w:pPr>
        <w:pStyle w:val="level3text"/>
        <w:numPr>
          <w:ilvl w:val="12"/>
          <w:numId w:val="0"/>
        </w:numPr>
        <w:ind w:left="1350" w:hanging="716"/>
        <w:rPr>
          <w:del w:author="Natalie Ownby" w:date="2018-10-26T19:20:00Z" w:id="580"/>
          <w:color w:val="000000"/>
        </w:rPr>
      </w:pPr>
    </w:p>
    <w:p w:rsidRPr="00990932" w:rsidR="00AB3877" w:rsidP="00AB3877" w:rsidRDefault="00AB3877" w14:paraId="3E9C117C" w14:textId="77777777">
      <w:pPr>
        <w:pStyle w:val="level3text"/>
        <w:numPr>
          <w:ilvl w:val="12"/>
          <w:numId w:val="0"/>
        </w:numPr>
        <w:ind w:left="1350" w:hanging="716"/>
        <w:rPr>
          <w:del w:author="Natalie Ownby" w:date="2018-10-26T19:20:00Z" w:id="581"/>
          <w:color w:val="000000"/>
        </w:rPr>
      </w:pPr>
    </w:p>
    <w:p w:rsidRPr="00990932" w:rsidR="00AB3877" w:rsidP="34667EB5" w:rsidRDefault="6D14ED30" w14:paraId="0457A016" w14:noSpellErr="1" w14:textId="5E809135">
      <w:pPr>
        <w:pStyle w:val="level3text"/>
        <w:ind w:left="1440" w:firstLine="0"/>
        <w:rPr>
          <w:rFonts w:ascii="Times New Roman" w:hAnsi="Times New Roman"/>
          <w:i w:val="0"/>
          <w:iCs w:val="0"/>
          <w:color w:val="000000" w:themeColor="text1" w:themeTint="FF" w:themeShade="FF"/>
        </w:rPr>
      </w:pPr>
      <w:r w:rsidRPr="34667EB5" w:rsidR="34667EB5">
        <w:rPr>
          <w:rFonts w:ascii="Times New Roman" w:hAnsi="Times New Roman"/>
          <w:i w:val="0"/>
          <w:iCs w:val="0"/>
          <w:color w:val="000000" w:themeColor="text1" w:themeTint="FF" w:themeShade="FF"/>
        </w:rPr>
        <w:t xml:space="preserve">The user selects the piece they would like to move and the </w:t>
      </w:r>
      <w:r w:rsidRPr="34667EB5" w:rsidR="34667EB5">
        <w:rPr>
          <w:rFonts w:ascii="Times New Roman" w:hAnsi="Times New Roman"/>
          <w:i w:val="0"/>
          <w:iCs w:val="0"/>
          <w:color w:val="000000" w:themeColor="text1" w:themeTint="FF" w:themeShade="FF"/>
        </w:rPr>
        <w:t xml:space="preserve">target </w:t>
      </w:r>
      <w:r w:rsidRPr="34667EB5" w:rsidR="34667EB5">
        <w:rPr>
          <w:rFonts w:ascii="Times New Roman" w:hAnsi="Times New Roman"/>
          <w:i w:val="0"/>
          <w:iCs w:val="0"/>
          <w:color w:val="000000" w:themeColor="text1" w:themeTint="FF" w:themeShade="FF"/>
        </w:rPr>
        <w:t>location to which they would like to move it. The program ensures the move follows the rules of checkers. If it does, the piece is moved, and the UI is update</w:t>
      </w:r>
      <w:r w:rsidRPr="34667EB5" w:rsidR="34667EB5">
        <w:rPr>
          <w:rFonts w:ascii="Times New Roman" w:hAnsi="Times New Roman"/>
          <w:i w:val="0"/>
          <w:iCs w:val="0"/>
          <w:color w:val="000000" w:themeColor="text1" w:themeTint="FF" w:themeShade="FF"/>
        </w:rPr>
        <w:t>d</w:t>
      </w:r>
      <w:r w:rsidRPr="34667EB5" w:rsidR="34667EB5">
        <w:rPr>
          <w:rFonts w:ascii="Times New Roman" w:hAnsi="Times New Roman"/>
          <w:i w:val="0"/>
          <w:iCs w:val="0"/>
          <w:color w:val="000000" w:themeColor="text1" w:themeTint="FF" w:themeShade="FF"/>
        </w:rPr>
        <w:t xml:space="preserve">. If it is not a legal move, then the piece remains in its same location. </w:t>
      </w:r>
      <w:r w:rsidRPr="34667EB5" w:rsidR="34667EB5">
        <w:rPr>
          <w:rFonts w:ascii="Times New Roman" w:hAnsi="Times New Roman"/>
          <w:i w:val="0"/>
          <w:iCs w:val="0"/>
          <w:color w:val="000000" w:themeColor="text1" w:themeTint="FF" w:themeShade="FF"/>
        </w:rPr>
        <w:t xml:space="preserve">This idea is the same for the AI implementation. If the AI selects a piece and its target location </w:t>
      </w:r>
      <w:proofErr w:type="gramStart"/>
      <w:r w:rsidRPr="34667EB5" w:rsidR="34667EB5">
        <w:rPr>
          <w:rFonts w:ascii="Times New Roman" w:hAnsi="Times New Roman"/>
          <w:i w:val="0"/>
          <w:iCs w:val="0"/>
          <w:color w:val="000000" w:themeColor="text1" w:themeTint="FF" w:themeShade="FF"/>
        </w:rPr>
        <w:t>in order for</w:t>
      </w:r>
      <w:proofErr w:type="gramEnd"/>
      <w:r w:rsidRPr="34667EB5" w:rsidR="34667EB5">
        <w:rPr>
          <w:rFonts w:ascii="Times New Roman" w:hAnsi="Times New Roman"/>
          <w:i w:val="0"/>
          <w:iCs w:val="0"/>
          <w:color w:val="000000" w:themeColor="text1" w:themeTint="FF" w:themeShade="FF"/>
        </w:rPr>
        <w:t xml:space="preserve"> the piece to move it must be valid, if it is not a valid move then the piece is not moved.</w:t>
      </w:r>
    </w:p>
    <w:p w:rsidRPr="00B2331D" w:rsidR="00640EB0" w:rsidP="0D823A6C" w:rsidRDefault="00640EB0" w14:paraId="30A51DE5" w14:textId="77777777">
      <w:pPr>
        <w:pStyle w:val="level3text"/>
        <w:rPr>
          <w:rFonts w:ascii="Times New Roman" w:hAnsi="Times New Roman"/>
          <w:color w:val="000000" w:themeColor="text1"/>
        </w:rPr>
      </w:pPr>
    </w:p>
    <w:p w:rsidRPr="00990932" w:rsidR="00AB3877" w:rsidP="6D14ED30" w:rsidRDefault="00AB3877" w14:paraId="4978B2FB" w14:textId="77777777">
      <w:pPr>
        <w:ind w:firstLine="720"/>
      </w:pPr>
      <w:r w:rsidRPr="4D86FEB4">
        <w:rPr>
          <w:sz w:val="22"/>
          <w:szCs w:val="22"/>
        </w:rPr>
        <w:t xml:space="preserve">4.3.3 </w:t>
      </w:r>
      <w:r w:rsidRPr="00990932">
        <w:rPr>
          <w:color w:val="000000"/>
        </w:rPr>
        <w:tab/>
      </w:r>
      <w:r w:rsidRPr="4D86FEB4">
        <w:rPr>
          <w:sz w:val="22"/>
          <w:szCs w:val="22"/>
        </w:rPr>
        <w:t>Functional Requirements</w:t>
      </w:r>
    </w:p>
    <w:p w:rsidRPr="00990932" w:rsidR="00AB3877" w:rsidP="4BB2BD0F" w:rsidRDefault="00AB3877" w14:paraId="36772A64" w14:textId="77777777">
      <w:pPr>
        <w:pStyle w:val="level3text"/>
        <w:rPr>
          <w:rFonts w:ascii="Times New Roman" w:hAnsi="Times New Roman"/>
          <w:color w:val="000000" w:themeColor="text1"/>
          <w:szCs w:val="22"/>
        </w:rPr>
      </w:pPr>
    </w:p>
    <w:p w:rsidRPr="00990932" w:rsidR="00376683" w:rsidP="34667EB5" w:rsidRDefault="00AB3877" w14:paraId="269A9CEB" w14:noSpellErr="1" w14:textId="3EB48CFB">
      <w:pPr>
        <w:pStyle w:val="requirement"/>
        <w:ind w:left="720" w:firstLine="630"/>
        <w:rPr>
          <w:color w:val="000000" w:themeColor="text1" w:themeTint="FF" w:themeShade="FF"/>
          <w:sz w:val="22"/>
          <w:szCs w:val="22"/>
        </w:rPr>
      </w:pPr>
      <w:r w:rsidRPr="4BB2BD0F">
        <w:rPr>
          <w:color w:val="000000"/>
          <w:sz w:val="22"/>
          <w:szCs w:val="22"/>
        </w:rPr>
        <w:t xml:space="preserve">  REQ-1: </w:t>
      </w:r>
      <w:r w:rsidRPr="00990932">
        <w:rPr>
          <w:color w:val="000000"/>
        </w:rPr>
        <w:tab/>
      </w:r>
      <w:ins w:author="Cassie Coyle" w:date="2018-10-26T20:13:00Z" w:id="582">
        <w:r w:rsidRPr="4BB2BD0F" w:rsidR="004C4BA0">
          <w:rPr>
            <w:color w:val="000000"/>
            <w:sz w:val="22"/>
            <w:szCs w:val="22"/>
          </w:rPr>
          <w:t>The system shall not move any piece if the user selects an invalid move</w:t>
        </w:r>
        <w:r w:rsidRPr="4BB2BD0F" w:rsidR="004C4BA0">
          <w:rPr>
            <w:color w:val="000000"/>
            <w:sz w:val="22"/>
            <w:szCs w:val="22"/>
          </w:rPr>
          <w:t>.</w:t>
        </w:r>
      </w:ins>
    </w:p>
    <w:p w:rsidRPr="00B2331D" w:rsidR="000733C4" w:rsidP="34667EB5" w:rsidRDefault="00B6518A" w14:paraId="1482BA11" w14:noSpellErr="1" w14:textId="6B388898">
      <w:pPr>
        <w:pStyle w:val="requirement"/>
        <w:ind w:left="720" w:firstLine="0"/>
        <w:rPr>
          <w:color w:val="000000" w:themeColor="text1" w:themeTint="FF" w:themeShade="FF"/>
          <w:sz w:val="22"/>
          <w:szCs w:val="22"/>
        </w:rPr>
      </w:pPr>
      <w:ins w:author="Natalie Ownby" w:date="2018-10-26T19:20:00Z" w:id="583">
        <w:r w:rsidRPr="4BB2BD0F">
          <w:rPr>
            <w:color w:val="000000"/>
            <w:sz w:val="22"/>
            <w:szCs w:val="22"/>
          </w:rPr>
          <w:t xml:space="preserve">  </w:t>
        </w:r>
      </w:ins>
      <w:r w:rsidRPr="4BB2BD0F" w:rsidR="34667EB5">
        <w:rPr>
          <w:color w:val="000000"/>
          <w:sz w:val="22"/>
          <w:szCs w:val="22"/>
        </w:rPr>
        <w:t xml:space="preserve">           </w:t>
      </w:r>
      <w:ins w:author="Natalie Ownby" w:date="2018-10-26T19:20:00Z" w:id="1867739976">
        <w:r w:rsidRPr="4BB2BD0F">
          <w:rPr>
            <w:color w:val="000000"/>
            <w:sz w:val="22"/>
            <w:szCs w:val="22"/>
          </w:rPr>
          <w:t xml:space="preserve">REQ-2</w:t>
        </w:r>
      </w:ins>
      <w:del w:author="Natalie Ownby" w:date="2018-10-26T19:20:00Z" w:id="584">
        <w:r w:rsidRPr="00B2331D" w:rsidR="000733C4">
          <w:rPr>
            <w:color w:val="000000"/>
          </w:rPr>
          <w:delText>REQ-3</w:delText>
        </w:r>
      </w:del>
      <w:ins w:author="Natalie Ownby" w:date="2018-10-26T19:20:00Z" w:id="585">
        <w:r w:rsidRPr="4BB2BD0F" w:rsidR="000733C4">
          <w:rPr>
            <w:color w:val="000000"/>
            <w:sz w:val="22"/>
            <w:szCs w:val="22"/>
          </w:rPr>
          <w:t xml:space="preserve">: </w:t>
        </w:r>
        <w:del w:author="Cowsar, Anna" w:date="2018-10-21T18:17:00Z" w:id="586">
          <w:r w:rsidRPr="00B2331D" w:rsidR="00BD3857">
            <w:rPr>
              <w:color w:val="000000"/>
            </w:rPr>
            <w:delText>.</w:delText>
          </w:r>
        </w:del>
        <w:r w:rsidRPr="4BB2BD0F" w:rsidR="004C4BA0">
          <w:rPr>
            <w:color w:val="000000"/>
            <w:sz w:val="22"/>
            <w:szCs w:val="22"/>
          </w:rPr>
          <w:t>The system shall remove the piece from the board when it is jumped.</w:t>
        </w:r>
      </w:ins>
    </w:p>
    <w:p w:rsidRPr="00990932" w:rsidR="000733C4" w:rsidP="34667EB5" w:rsidRDefault="000733C4" w14:paraId="7628D7B8" w14:textId="4F3FD509" w14:noSpellErr="1">
      <w:pPr>
        <w:pStyle w:val="requirement"/>
        <w:ind w:left="1440" w:firstLine="0"/>
        <w:rPr>
          <w:color w:val="000000" w:themeColor="text1" w:themeTint="FF" w:themeShade="FF"/>
          <w:sz w:val="22"/>
          <w:szCs w:val="22"/>
        </w:rPr>
      </w:pPr>
      <w:ins w:author="Natalie Ownby" w:date="2018-10-26T19:20:00Z" w:id="587">
        <w:r w:rsidRPr="4BB2BD0F">
          <w:rPr>
            <w:color w:val="000000"/>
            <w:sz w:val="22"/>
            <w:szCs w:val="22"/>
          </w:rPr>
          <w:t>R</w:t>
        </w:r>
        <w:r w:rsidRPr="4BB2BD0F" w:rsidR="00B6518A">
          <w:rPr>
            <w:color w:val="000000"/>
            <w:sz w:val="22"/>
            <w:szCs w:val="22"/>
          </w:rPr>
          <w:t>EQ-3</w:t>
        </w:r>
      </w:ins>
      <w:del w:author="Cassie Coyle" w:date="2018-10-26T20:13:00Z" w:id="588">
        <w:r w:rsidRPr="00990932">
          <w:rPr>
            <w:color w:val="000000"/>
          </w:rPr>
          <w:delText>REQ-3</w:delText>
        </w:r>
      </w:del>
      <w:r w:rsidRPr="4BB2BD0F">
        <w:rPr>
          <w:color w:val="000000"/>
          <w:sz w:val="22"/>
          <w:szCs w:val="22"/>
        </w:rPr>
        <w:t xml:space="preserve">: </w:t>
      </w:r>
      <w:ins w:author="Cowsar, Anna" w:date="2018-10-21T18:17:00Z" w:id="589">
        <w:del w:author="Cowsar, Anna" w:date="2018-10-21T18:17:00Z" w:id="590">
          <w:r w:rsidRPr="00990932" w:rsidR="00BD3857">
            <w:rPr>
              <w:color w:val="000000"/>
            </w:rPr>
            <w:delText>.</w:delText>
          </w:r>
        </w:del>
      </w:ins>
      <w:ins w:author="Cassie Coyle" w:date="2018-10-26T20:13:00Z" w:id="591">
        <w:r w:rsidRPr="4BB2BD0F" w:rsidR="004C4BA0">
          <w:rPr>
            <w:color w:val="000000"/>
            <w:sz w:val="22"/>
            <w:szCs w:val="22"/>
          </w:rPr>
          <w:t>The system shall “king” a piece by updating its appearance when it reaches</w:t>
        </w:r>
        <w:r w:rsidRPr="0D823A6C" w:rsidR="004C4BA0">
          <w:rPr>
            <w:color w:val="000000"/>
          </w:rPr>
          <w:t xml:space="preserve"> the other </w:t>
        </w:r>
        <w:r w:rsidRPr="0D823A6C" w:rsidR="004C4BA0">
          <w:rPr>
            <w:color w:val="000000"/>
            <w:sz w:val="22"/>
            <w:szCs w:val="22"/>
          </w:rPr>
          <w:t>side of the board. The “kinged” white piece shall turn yellow and a green “kinged” piece shall turn olive green.</w:t>
        </w:r>
      </w:ins>
    </w:p>
    <w:p w:rsidRPr="00B2331D" w:rsidR="004C4BA0" w:rsidP="34667EB5" w:rsidRDefault="004C4BA0" w14:paraId="17E89ADE" w14:textId="30892237" w14:noSpellErr="1">
      <w:pPr>
        <w:pStyle w:val="requirement"/>
        <w:ind w:left="1440" w:firstLine="0"/>
        <w:rPr>
          <w:color w:val="000000" w:themeColor="text1" w:themeTint="FF" w:themeShade="FF"/>
          <w:sz w:val="22"/>
          <w:szCs w:val="22"/>
        </w:rPr>
      </w:pPr>
      <w:ins w:author="Cassie Coyle" w:date="2018-10-26T20:13:00Z" w:id="592">
        <w:r w:rsidRPr="0D823A6C">
          <w:rPr>
            <w:color w:val="000000"/>
            <w:sz w:val="22"/>
            <w:szCs w:val="22"/>
          </w:rPr>
          <w:t>REQ-4</w:t>
        </w:r>
      </w:ins>
      <w:del w:author="Natalie Ownby" w:date="2018-10-26T19:20:00Z" w:id="593">
        <w:r>
          <w:rPr>
            <w:color w:val="000000"/>
          </w:rPr>
          <w:delText>3.1</w:delText>
        </w:r>
      </w:del>
      <w:ins w:author="Cassie Coyle" w:date="2018-10-26T20:13:00Z" w:id="594">
        <w:r w:rsidRPr="0D823A6C">
          <w:rPr>
            <w:color w:val="000000"/>
            <w:sz w:val="22"/>
            <w:szCs w:val="22"/>
          </w:rPr>
          <w:t>: The system shall allow a kinged piece to move in any diagonal direction one space. It shall not alert the user that backwards diagonal is an invalid move.</w:t>
        </w:r>
      </w:ins>
    </w:p>
    <w:p w:rsidRPr="00990932" w:rsidR="000733C4" w:rsidP="00AB3877" w:rsidRDefault="000733C4" w14:paraId="5189F536" w14:textId="77777777">
      <w:pPr>
        <w:pStyle w:val="requirement"/>
        <w:rPr>
          <w:del w:author="Natalie Ownby" w:date="2018-10-26T19:20:00Z" w:id="595"/>
          <w:color w:val="000000"/>
        </w:rPr>
      </w:pPr>
      <w:del w:author="Natalie Ownby" w:date="2018-10-26T19:20:00Z" w:id="596">
        <w:r w:rsidRPr="00990932">
          <w:rPr>
            <w:color w:val="000000"/>
          </w:rPr>
          <w:delText>REQ-4: If a piece is “jumped” it is removed from the board (updated in the UI) and no longer able to be selected by the user</w:delText>
        </w:r>
      </w:del>
      <w:ins w:author="Cowsar, Anna" w:date="2018-10-21T18:17:00Z" w:id="597">
        <w:del w:author="Cowsar, Anna" w:date="2018-10-21T18:17:00Z" w:id="598">
          <w:r w:rsidRPr="00990932" w:rsidR="00BD3857">
            <w:rPr>
              <w:color w:val="000000"/>
            </w:rPr>
            <w:delText>.</w:delText>
          </w:r>
        </w:del>
      </w:ins>
      <w:del w:author="Natalie Ownby" w:date="2018-10-26T19:20:00Z" w:id="599">
        <w:r w:rsidR="004C4BA0">
          <w:rPr>
            <w:color w:val="000000"/>
          </w:rPr>
          <w:delText xml:space="preserve"> ** The system shall remove the piece from the board when it is jumped.</w:delText>
        </w:r>
      </w:del>
    </w:p>
    <w:p w:rsidRPr="00990932" w:rsidR="000733C4" w:rsidP="34667EB5" w:rsidRDefault="00B6518A" w14:paraId="34910C28" w14:noSpellErr="1" w14:textId="2D384234">
      <w:pPr>
        <w:pStyle w:val="requirement"/>
        <w:ind w:left="1440" w:firstLine="0"/>
        <w:rPr>
          <w:color w:val="000000" w:themeColor="text1" w:themeTint="FF" w:themeShade="FF"/>
          <w:sz w:val="22"/>
          <w:szCs w:val="22"/>
        </w:rPr>
      </w:pPr>
      <w:ins w:author="Natalie Ownby" w:date="2018-10-26T19:20:00Z" w:id="600">
        <w:r w:rsidRPr="0D823A6C">
          <w:rPr>
            <w:color w:val="000000"/>
            <w:sz w:val="22"/>
            <w:szCs w:val="22"/>
          </w:rPr>
          <w:t>REQ-</w:t>
        </w:r>
      </w:ins>
      <w:r w:rsidRPr="0D823A6C" w:rsidR="4BB2BD0F">
        <w:rPr>
          <w:color w:val="000000"/>
          <w:sz w:val="22"/>
          <w:szCs w:val="22"/>
        </w:rPr>
        <w:t>5</w:t>
      </w:r>
      <w:ins w:author="Natalie Ownby" w:date="2018-10-26T19:20:00Z" w:id="601">
        <w:r w:rsidRPr="0D823A6C" w:rsidR="000733C4">
          <w:rPr>
            <w:color w:val="000000"/>
            <w:sz w:val="22"/>
            <w:szCs w:val="22"/>
          </w:rPr>
          <w:t xml:space="preserve">: The program </w:t>
        </w:r>
        <w:r w:rsidRPr="0D823A6C" w:rsidR="004C4BA0">
          <w:rPr>
            <w:color w:val="000000"/>
            <w:sz w:val="22"/>
            <w:szCs w:val="22"/>
          </w:rPr>
          <w:t>shall</w:t>
        </w:r>
        <w:r w:rsidRPr="0D823A6C" w:rsidR="000733C4">
          <w:rPr>
            <w:color w:val="000000"/>
            <w:sz w:val="22"/>
            <w:szCs w:val="22"/>
          </w:rPr>
          <w:t xml:space="preserve"> </w:t>
        </w:r>
      </w:ins>
      <w:del w:author="Natalie Ownby" w:date="2018-10-26T19:20:00Z" w:id="602">
        <w:r w:rsidRPr="00990932" w:rsidR="000733C4">
          <w:rPr>
            <w:color w:val="000000"/>
          </w:rPr>
          <w:delText xml:space="preserve">REQ-5: The program </w:delText>
        </w:r>
        <w:r w:rsidR="004C4BA0">
          <w:rPr>
            <w:color w:val="000000"/>
          </w:rPr>
          <w:delText>shall</w:delText>
        </w:r>
      </w:del>
      <w:del w:author="Cassie Coyle" w:date="2018-10-26T20:13:00Z" w:id="603">
        <w:r w:rsidRPr="00990932" w:rsidR="000733C4">
          <w:rPr>
            <w:color w:val="000000"/>
          </w:rPr>
          <w:delText>will</w:delText>
        </w:r>
      </w:del>
      <w:del w:author="Natalie Ownby" w:date="2018-10-26T19:20:00Z" w:id="604">
        <w:r w:rsidRPr="00990932" w:rsidR="000733C4">
          <w:rPr>
            <w:color w:val="000000"/>
          </w:rPr>
          <w:delText xml:space="preserve"> </w:delText>
        </w:r>
      </w:del>
      <w:r w:rsidRPr="0D823A6C" w:rsidR="000733C4">
        <w:rPr>
          <w:color w:val="000000"/>
          <w:sz w:val="22"/>
          <w:szCs w:val="22"/>
        </w:rPr>
        <w:t xml:space="preserve">declare a winner </w:t>
      </w:r>
      <w:ins w:author="Natalie Ownby" w:date="2018-10-26T19:20:00Z" w:id="605">
        <w:r w:rsidRPr="0D823A6C" w:rsidR="00473C23">
          <w:rPr>
            <w:color w:val="000000"/>
            <w:sz w:val="22"/>
            <w:szCs w:val="22"/>
          </w:rPr>
          <w:t>via a pop up</w:t>
        </w:r>
        <w:r w:rsidRPr="0D823A6C" w:rsidR="000733C4">
          <w:rPr>
            <w:color w:val="000000"/>
            <w:sz w:val="22"/>
            <w:szCs w:val="22"/>
          </w:rPr>
          <w:t xml:space="preserve"> </w:t>
        </w:r>
      </w:ins>
      <w:r w:rsidRPr="0D823A6C" w:rsidR="000733C4">
        <w:rPr>
          <w:color w:val="000000"/>
          <w:sz w:val="22"/>
          <w:szCs w:val="22"/>
        </w:rPr>
        <w:t xml:space="preserve">when either the user or the AI has “jumped” </w:t>
      </w:r>
      <w:proofErr w:type="gramStart"/>
      <w:r w:rsidRPr="0D823A6C" w:rsidR="000733C4">
        <w:rPr>
          <w:color w:val="000000"/>
          <w:sz w:val="22"/>
          <w:szCs w:val="22"/>
        </w:rPr>
        <w:t xml:space="preserve">all of</w:t>
      </w:r>
      <w:proofErr w:type="gramEnd"/>
      <w:r w:rsidRPr="0D823A6C" w:rsidR="000733C4">
        <w:rPr>
          <w:color w:val="000000"/>
          <w:sz w:val="22"/>
          <w:szCs w:val="22"/>
        </w:rPr>
        <w:t xml:space="preserve"> the </w:t>
      </w:r>
      <w:ins w:author="Cassie Coyle" w:date="2018-10-26T20:13:00Z" w:id="606">
        <w:r w:rsidRPr="0D823A6C" w:rsidR="004C4BA0">
          <w:rPr>
            <w:color w:val="000000"/>
            <w:sz w:val="22"/>
            <w:szCs w:val="22"/>
          </w:rPr>
          <w:t>opponent’s</w:t>
        </w:r>
      </w:ins>
      <w:del w:author="Cassie Coyle" w:date="2018-10-26T20:13:00Z" w:id="607">
        <w:r w:rsidRPr="00990932" w:rsidR="000733C4">
          <w:rPr>
            <w:color w:val="000000"/>
          </w:rPr>
          <w:delText>opponents</w:delText>
        </w:r>
      </w:del>
      <w:r w:rsidRPr="0D823A6C" w:rsidR="000733C4">
        <w:rPr>
          <w:color w:val="000000"/>
          <w:sz w:val="22"/>
          <w:szCs w:val="22"/>
        </w:rPr>
        <w:t xml:space="preserve"> pieces, i.e., </w:t>
      </w:r>
      <w:proofErr w:type="gramStart"/>
      <w:r w:rsidRPr="0D823A6C" w:rsidR="000733C4">
        <w:rPr>
          <w:color w:val="000000"/>
          <w:sz w:val="22"/>
          <w:szCs w:val="22"/>
        </w:rPr>
        <w:t xml:space="preserve">al</w:t>
      </w:r>
      <w:r w:rsidRPr="0D823A6C" w:rsidR="000733C4">
        <w:rPr>
          <w:color w:val="000000"/>
          <w:sz w:val="22"/>
          <w:szCs w:val="22"/>
        </w:rPr>
        <w:t xml:space="preserve">l of</w:t>
      </w:r>
      <w:proofErr w:type="gramEnd"/>
      <w:r w:rsidRPr="0D823A6C" w:rsidR="000733C4">
        <w:rPr>
          <w:color w:val="000000"/>
          <w:sz w:val="22"/>
          <w:szCs w:val="22"/>
        </w:rPr>
        <w:t xml:space="preserve"> the </w:t>
      </w:r>
      <w:ins w:author="Natalie Ownby" w:date="2018-10-26T19:20:00Z" w:id="608">
        <w:r w:rsidRPr="0D823A6C" w:rsidR="00473C23">
          <w:rPr>
            <w:color w:val="000000"/>
            <w:sz w:val="22"/>
            <w:szCs w:val="22"/>
          </w:rPr>
          <w:t>opponent’s</w:t>
        </w:r>
      </w:ins>
      <w:del w:author="Natalie Ownby" w:date="2018-10-26T19:20:00Z" w:id="609">
        <w:r w:rsidRPr="00990932" w:rsidR="000733C4">
          <w:rPr>
            <w:color w:val="000000"/>
          </w:rPr>
          <w:delText>opponents</w:delText>
        </w:r>
      </w:del>
      <w:r w:rsidRPr="0D823A6C" w:rsidR="000733C4">
        <w:rPr>
          <w:color w:val="000000"/>
          <w:sz w:val="22"/>
          <w:szCs w:val="22"/>
        </w:rPr>
        <w:t xml:space="preserve"> pieces are inactive</w:t>
      </w:r>
      <w:ins w:author="Cowsar, Anna" w:date="2018-10-21T18:17:00Z" w:id="610">
        <w:del w:author="Cowsar, Anna" w:date="2018-10-21T18:17:00Z" w:id="611">
          <w:r w:rsidRPr="00990932" w:rsidR="00BD3857">
            <w:rPr>
              <w:color w:val="000000"/>
            </w:rPr>
            <w:delText>.</w:delText>
          </w:r>
        </w:del>
      </w:ins>
    </w:p>
    <w:p w:rsidRPr="00990932" w:rsidR="000733C4" w:rsidP="00AB3877" w:rsidRDefault="000733C4" w14:paraId="3B8C37D1" w14:textId="77777777">
      <w:pPr>
        <w:pStyle w:val="requirement"/>
        <w:rPr>
          <w:del w:author="Natalie Ownby" w:date="2018-10-26T19:20:00Z" w:id="612"/>
          <w:color w:val="000000"/>
        </w:rPr>
      </w:pPr>
      <w:del w:author="Natalie Ownby" w:date="2018-10-26T19:20:00Z" w:id="613">
        <w:r w:rsidRPr="00990932">
          <w:rPr>
            <w:color w:val="000000"/>
          </w:rPr>
          <w:delText>REQ-6: The program shall display the winner in the UI</w:delText>
        </w:r>
      </w:del>
      <w:ins w:author="Cowsar, Anna" w:date="2018-10-21T18:17:00Z" w:id="614">
        <w:del w:author="Cowsar, Anna" w:date="2018-10-21T18:17:00Z" w:id="615">
          <w:r w:rsidRPr="00990932" w:rsidR="00BD3857">
            <w:rPr>
              <w:color w:val="000000"/>
            </w:rPr>
            <w:delText>.</w:delText>
          </w:r>
        </w:del>
      </w:ins>
    </w:p>
    <w:p w:rsidRPr="00990932" w:rsidR="008B41AB" w:rsidP="0D823A6C" w:rsidRDefault="008B41AB" w14:paraId="0D462C3D" w14:textId="77777777">
      <w:pPr>
        <w:pStyle w:val="requirement"/>
        <w:rPr>
          <w:color w:val="000000" w:themeColor="text1"/>
          <w:sz w:val="22"/>
          <w:szCs w:val="22"/>
        </w:rPr>
      </w:pPr>
    </w:p>
    <w:p w:rsidRPr="00990932" w:rsidR="008B41AB" w:rsidP="14343A65" w:rsidRDefault="14343A65" w14:paraId="581BD56F" w14:textId="566ED637">
      <w:pPr>
        <w:pStyle w:val="Heading2"/>
        <w:numPr>
          <w:ilvl w:val="1"/>
          <w:numId w:val="0"/>
        </w:numPr>
        <w:rPr>
          <w:color w:val="000000" w:themeColor="text1"/>
        </w:rPr>
      </w:pPr>
      <w:bookmarkStart w:name="_Toc528628001" w:id="616"/>
      <w:r w:rsidRPr="14343A65">
        <w:rPr>
          <w:rFonts w:ascii="Times New Roman" w:hAnsi="Times New Roman"/>
          <w:color w:val="000000" w:themeColor="text1"/>
        </w:rPr>
        <w:t>4.4       Night Mode</w:t>
      </w:r>
      <w:bookmarkEnd w:id="616"/>
    </w:p>
    <w:p w:rsidRPr="00990932" w:rsidR="008B41AB" w:rsidP="6D14ED30" w:rsidRDefault="003F138E" w14:paraId="3ED7E2C9" w14:textId="4D207EB0">
      <w:pPr>
        <w:pStyle w:val="level4"/>
        <w:ind w:left="0" w:firstLine="720"/>
        <w:rPr>
          <w:rFonts w:ascii="Times New Roman" w:hAnsi="Times New Roman"/>
          <w:color w:val="000000" w:themeColor="text1"/>
          <w:sz w:val="22"/>
          <w:szCs w:val="22"/>
        </w:rPr>
      </w:pPr>
      <w:r w:rsidRPr="6D14ED30">
        <w:rPr>
          <w:rFonts w:ascii="Times New Roman" w:hAnsi="Times New Roman"/>
          <w:color w:val="000000"/>
          <w:sz w:val="22"/>
          <w:szCs w:val="22"/>
        </w:rPr>
        <w:t>4.4</w:t>
      </w:r>
      <w:r w:rsidRPr="6D14ED30" w:rsidR="008B41AB">
        <w:rPr>
          <w:rFonts w:ascii="Times New Roman" w:hAnsi="Times New Roman"/>
          <w:color w:val="000000"/>
          <w:sz w:val="22"/>
          <w:szCs w:val="22"/>
        </w:rPr>
        <w:t xml:space="preserve">.1 </w:t>
      </w:r>
      <w:r w:rsidRPr="00990932" w:rsidR="008B41AB">
        <w:rPr>
          <w:color w:val="000000"/>
        </w:rPr>
        <w:tab/>
      </w:r>
      <w:r w:rsidRPr="6D14ED30" w:rsidR="008B41AB">
        <w:rPr>
          <w:rFonts w:ascii="Times New Roman" w:hAnsi="Times New Roman"/>
          <w:color w:val="000000"/>
          <w:sz w:val="22"/>
          <w:szCs w:val="22"/>
        </w:rPr>
        <w:t>Description and Priority</w:t>
      </w:r>
    </w:p>
    <w:p w:rsidRPr="00990932" w:rsidR="008B41AB" w:rsidP="34667EB5" w:rsidRDefault="008B41AB" w14:paraId="1BCEDB1F" w14:noSpellErr="1" w14:textId="787D0CE9">
      <w:pPr>
        <w:pStyle w:val="level3text"/>
        <w:ind w:left="1440" w:firstLine="0"/>
        <w:rPr>
          <w:rFonts w:ascii="Times New Roman" w:hAnsi="Times New Roman"/>
          <w:b w:val="0"/>
          <w:bCs w:val="0"/>
          <w:i w:val="0"/>
          <w:iCs w:val="0"/>
          <w:color w:val="000000" w:themeColor="text1" w:themeTint="FF" w:themeShade="FF"/>
        </w:rPr>
      </w:pPr>
      <w:r w:rsidRPr="34667EB5">
        <w:rPr>
          <w:rFonts w:ascii="Times New Roman" w:hAnsi="Times New Roman"/>
          <w:i w:val="0"/>
          <w:iCs w:val="0"/>
          <w:color w:val="000000"/>
        </w:rPr>
        <w:lastRenderedPageBreak/>
        <w:t xml:space="preserve">This product shall </w:t>
      </w:r>
      <w:r w:rsidRPr="34667EB5" w:rsidR="004C0E39">
        <w:rPr>
          <w:rFonts w:ascii="Times New Roman" w:hAnsi="Times New Roman"/>
          <w:i w:val="0"/>
          <w:iCs w:val="0"/>
          <w:color w:val="000000"/>
        </w:rPr>
        <w:t>all</w:t>
      </w:r>
      <w:r w:rsidRPr="34667EB5">
        <w:rPr>
          <w:rFonts w:ascii="Times New Roman" w:hAnsi="Times New Roman"/>
          <w:i w:val="0"/>
          <w:iCs w:val="0"/>
          <w:color w:val="000000"/>
        </w:rPr>
        <w:t>ow the user to select “Night Mode” and update the UI appropriately. When Night Mode is selected the colors of the board will be changed from the regular alternating black</w:t>
      </w:r>
      <w:ins w:author="Natalie Ownby" w:date="2018-10-14T15:36:00Z" w:id="617">
        <w:del w:author="Natalie Ownby" w:date="2018-10-14T15:36:00Z" w:id="618">
          <w:r w:rsidRPr="00990932" w:rsidR="00726862">
            <w:rPr>
              <w:color w:val="000000"/>
            </w:rPr>
            <w:delText>red and black</w:delText>
          </w:r>
        </w:del>
      </w:ins>
      <w:del w:author="Natalie Ownby" w:date="2018-10-14T15:36:00Z" w:id="619">
        <w:r w:rsidRPr="00990932">
          <w:rPr>
            <w:color w:val="000000"/>
          </w:rPr>
          <w:delText>____(?)_____</w:delText>
        </w:r>
      </w:del>
      <w:r w:rsidRPr="34667EB5" w:rsidR="00726862">
        <w:rPr>
          <w:rFonts w:ascii="Times New Roman" w:hAnsi="Times New Roman"/>
          <w:i w:val="0"/>
          <w:iCs w:val="0"/>
          <w:color w:val="000000"/>
        </w:rPr>
        <w:t xml:space="preserve"> and red to</w:t>
      </w:r>
      <w:r w:rsidRPr="4D86FEB4" w:rsidR="00726862">
        <w:rPr>
          <w:rFonts w:ascii="Times New Roman" w:hAnsi="Times New Roman"/>
          <w:color w:val="000000"/>
        </w:rPr>
        <w:t xml:space="preserve"> </w:t>
      </w:r>
      <w:r w:rsidRPr="34667EB5" w:rsidR="00726862">
        <w:rPr>
          <w:rFonts w:ascii="Times New Roman" w:hAnsi="Times New Roman"/>
          <w:i w:val="0"/>
          <w:iCs w:val="0"/>
          <w:color w:val="000000"/>
        </w:rPr>
        <w:t>black and blue.</w:t>
      </w:r>
      <w:r w:rsidRPr="34667EB5" w:rsidR="00726862">
        <w:rPr>
          <w:rFonts w:ascii="Times New Roman" w:hAnsi="Times New Roman"/>
          <w:i w:val="0"/>
          <w:iCs w:val="0"/>
          <w:color w:val="000000"/>
        </w:rPr>
        <w:t xml:space="preserve"> R</w:t>
      </w:r>
      <w:ins w:author="Natalie Ownby" w:date="2018-10-14T15:36:00Z" w:id="620">
        <w:del w:author="Natalie Ownby" w:date="2018-10-14T15:36:00Z" w:id="621">
          <w:r w:rsidRPr="00990932" w:rsidR="00726862">
            <w:rPr>
              <w:color w:val="000000"/>
            </w:rPr>
            <w:delText>blue and black</w:delText>
          </w:r>
        </w:del>
      </w:ins>
      <w:ins w:author="Cassie Coyle" w:date="2018-10-21T18:17:00Z" w:id="622">
        <w:del w:author="Cassie Coyle" w:date="2018-10-21T18:17:00Z" w:id="623">
          <w:r w:rsidRPr="00990932" w:rsidR="00726862">
            <w:rPr>
              <w:color w:val="000000"/>
            </w:rPr>
            <w:delText>.</w:delText>
          </w:r>
        </w:del>
      </w:ins>
      <w:ins w:author="Natalie Ownby" w:date="2018-10-14T15:36:00Z" w:id="624">
        <w:del w:author="Natalie Ownby" w:date="2018-10-14T15:36:00Z" w:id="625">
          <w:r w:rsidRPr="00990932" w:rsidR="00726862">
            <w:rPr>
              <w:color w:val="000000"/>
            </w:rPr>
            <w:delText>.</w:delText>
          </w:r>
        </w:del>
      </w:ins>
      <w:del w:author="Natalie Ownby" w:date="2018-10-14T15:36:00Z" w:id="626">
        <w:r w:rsidRPr="00990932">
          <w:rPr>
            <w:color w:val="000000"/>
          </w:rPr>
          <w:delText>______(?)____</w:delText>
        </w:r>
      </w:del>
      <w:ins w:author="Cassie Coyle" w:date="2018-10-21T18:17:00Z" w:id="627">
        <w:del w:author="Cassie Coyle" w:date="2018-10-21T18:17:00Z" w:id="628">
          <w:r w:rsidRPr="00990932" w:rsidR="00726862">
            <w:rPr>
              <w:color w:val="000000"/>
            </w:rPr>
            <w:delText>.</w:delText>
          </w:r>
        </w:del>
      </w:ins>
      <w:r w:rsidRPr="34667EB5" w:rsidR="34667EB5">
        <w:rPr>
          <w:rFonts w:ascii="Times New Roman" w:hAnsi="Times New Roman"/>
          <w:b w:val="0"/>
          <w:bCs w:val="0"/>
          <w:i w:val="0"/>
          <w:iCs w:val="0"/>
          <w:color w:val="000000" w:themeColor="text1" w:themeTint="FF" w:themeShade="FF"/>
        </w:rPr>
        <w:t xml:space="preserve">eference </w:t>
      </w:r>
      <w:r w:rsidRPr="34667EB5" w:rsidR="34667EB5">
        <w:rPr>
          <w:rFonts w:ascii="Times New Roman" w:hAnsi="Times New Roman"/>
          <w:b w:val="0"/>
          <w:bCs w:val="0"/>
          <w:i w:val="0"/>
          <w:iCs w:val="0"/>
          <w:color w:val="000000" w:themeColor="text1" w:themeTint="FF" w:themeShade="FF"/>
        </w:rPr>
        <w:t>s</w:t>
      </w:r>
      <w:r w:rsidRPr="34667EB5" w:rsidR="34667EB5">
        <w:rPr>
          <w:rFonts w:ascii="Times New Roman" w:hAnsi="Times New Roman"/>
          <w:b w:val="0"/>
          <w:bCs w:val="0"/>
          <w:i w:val="0"/>
          <w:iCs w:val="0"/>
          <w:color w:val="000000" w:themeColor="text1" w:themeTint="FF" w:themeShade="FF"/>
        </w:rPr>
        <w:t>ection 3.1.7 to look at an image of the Night Mode.</w:t>
      </w:r>
    </w:p>
    <w:p w:rsidR="34667EB5" w:rsidP="34667EB5" w:rsidRDefault="34667EB5" w14:noSpellErr="1" w14:paraId="0ABDE16D" w14:textId="6983ED98">
      <w:pPr>
        <w:pStyle w:val="level3text"/>
        <w:ind w:left="1440" w:firstLine="0"/>
        <w:rPr>
          <w:rFonts w:ascii="Times New Roman" w:hAnsi="Times New Roman"/>
          <w:b w:val="0"/>
          <w:bCs w:val="0"/>
          <w:i w:val="0"/>
          <w:iCs w:val="0"/>
          <w:color w:val="000000" w:themeColor="text1" w:themeTint="FF" w:themeShade="FF"/>
        </w:rPr>
      </w:pPr>
    </w:p>
    <w:p w:rsidRPr="00990932" w:rsidR="008B41AB" w:rsidP="6D14ED30" w:rsidRDefault="003F138E" w14:paraId="2E903AA7" w14:textId="4F9BEC1A">
      <w:pPr>
        <w:ind w:firstLine="720"/>
        <w:rPr>
          <w:sz w:val="22"/>
          <w:szCs w:val="22"/>
        </w:rPr>
      </w:pPr>
      <w:r w:rsidRPr="6D14ED30">
        <w:rPr>
          <w:sz w:val="22"/>
          <w:szCs w:val="22"/>
        </w:rPr>
        <w:t>4.4</w:t>
      </w:r>
      <w:r w:rsidRPr="6D14ED30" w:rsidR="008B41AB">
        <w:rPr>
          <w:sz w:val="22"/>
          <w:szCs w:val="22"/>
        </w:rPr>
        <w:t xml:space="preserve">.2 </w:t>
      </w:r>
      <w:r w:rsidRPr="00990932" w:rsidR="008B41AB">
        <w:rPr>
          <w:color w:val="000000"/>
        </w:rPr>
        <w:tab/>
      </w:r>
      <w:r w:rsidRPr="6D14ED30" w:rsidR="008B41AB">
        <w:rPr>
          <w:sz w:val="22"/>
          <w:szCs w:val="22"/>
        </w:rPr>
        <w:t>Stimulus/Response Sequences</w:t>
      </w:r>
    </w:p>
    <w:p w:rsidRPr="00990932" w:rsidR="008B41AB" w:rsidP="6D14ED30" w:rsidRDefault="6D14ED30" w14:paraId="6E26DCA0" w14:textId="23783DBA">
      <w:pPr>
        <w:pStyle w:val="level3text"/>
        <w:ind w:left="1440" w:firstLine="0"/>
        <w:rPr>
          <w:rFonts w:ascii="Times New Roman" w:hAnsi="Times New Roman"/>
          <w:i w:val="0"/>
          <w:color w:val="000000" w:themeColor="text1"/>
          <w:szCs w:val="22"/>
        </w:rPr>
      </w:pPr>
      <w:r w:rsidRPr="6D14ED30">
        <w:rPr>
          <w:rFonts w:ascii="Times New Roman" w:hAnsi="Times New Roman"/>
          <w:i w:val="0"/>
          <w:color w:val="000000" w:themeColor="text1"/>
          <w:szCs w:val="22"/>
        </w:rPr>
        <w:t>The user selects “Night Mode”, the user interface is updated to show the night mode version of the board, pieces and background. The user selects “Night Mode” again and the user interface returns to the normal, non-night mode colors.</w:t>
      </w:r>
    </w:p>
    <w:p w:rsidRPr="00990932" w:rsidR="008B41AB" w:rsidP="34667EB5" w:rsidRDefault="008B41AB" w14:paraId="63EADCA9" w14:textId="63EF9046">
      <w:pPr>
        <w:pStyle w:val="level3text"/>
        <w:ind w:left="720" w:firstLine="0"/>
        <w:rPr>
          <w:rFonts w:ascii="Times New Roman" w:hAnsi="Times New Roman"/>
          <w:b w:val="1"/>
          <w:bCs w:val="1"/>
          <w:i w:val="0"/>
          <w:iCs w:val="0"/>
          <w:color w:val="000000" w:themeColor="text1" w:themeTint="FF" w:themeShade="FF"/>
        </w:rPr>
      </w:pPr>
    </w:p>
    <w:p w:rsidRPr="00990932" w:rsidR="008B41AB" w:rsidP="6D14ED30" w:rsidRDefault="003F138E" w14:paraId="2085CCAD" w14:textId="3530C830">
      <w:pPr>
        <w:ind w:firstLine="720"/>
        <w:rPr>
          <w:sz w:val="22"/>
          <w:szCs w:val="22"/>
        </w:rPr>
      </w:pPr>
      <w:r w:rsidRPr="6D14ED30">
        <w:rPr>
          <w:sz w:val="22"/>
          <w:szCs w:val="22"/>
        </w:rPr>
        <w:t>4.4</w:t>
      </w:r>
      <w:r w:rsidRPr="6D14ED30" w:rsidR="008B41AB">
        <w:rPr>
          <w:sz w:val="22"/>
          <w:szCs w:val="22"/>
        </w:rPr>
        <w:t>.3 Functional Requirements</w:t>
      </w:r>
      <w:r w:rsidRPr="00990932" w:rsidR="008B41AB">
        <w:rPr>
          <w:color w:val="000000"/>
        </w:rPr>
        <w:tab/>
      </w:r>
    </w:p>
    <w:p w:rsidRPr="00990932" w:rsidR="008B41AB" w:rsidP="34667EB5" w:rsidRDefault="008B41AB" w14:paraId="4809C4DD" w14:noSpellErr="1" w14:textId="43C3D1BF">
      <w:pPr>
        <w:pStyle w:val="requirement"/>
        <w:ind w:left="1440" w:firstLine="0"/>
        <w:rPr>
          <w:color w:val="000000" w:themeColor="text1" w:themeTint="FF" w:themeShade="FF"/>
          <w:sz w:val="22"/>
          <w:szCs w:val="22"/>
        </w:rPr>
      </w:pPr>
      <w:r w:rsidRPr="0D823A6C">
        <w:rPr>
          <w:color w:val="000000"/>
          <w:sz w:val="22"/>
          <w:szCs w:val="22"/>
        </w:rPr>
        <w:t xml:space="preserve">REQ-1: </w:t>
      </w:r>
      <w:del w:author="Natalie Ownby" w:date="2018-10-14T15:36:00Z" w:id="630">
        <w:r w:rsidRPr="00990932">
          <w:rPr>
            <w:color w:val="000000"/>
          </w:rPr>
          <w:tab/>
        </w:r>
      </w:del>
      <w:r w:rsidRPr="0D823A6C">
        <w:rPr>
          <w:color w:val="000000"/>
          <w:sz w:val="22"/>
          <w:szCs w:val="22"/>
        </w:rPr>
        <w:t>The program shall include a button that allows the user to select night mode. (</w:t>
      </w:r>
      <w:r w:rsidRPr="0D823A6C">
        <w:rPr>
          <w:color w:val="000000"/>
          <w:sz w:val="22"/>
          <w:szCs w:val="22"/>
        </w:rPr>
        <w:t xml:space="preserve">refer to section </w:t>
      </w:r>
      <w:r w:rsidRPr="0D823A6C">
        <w:rPr>
          <w:color w:val="000000"/>
          <w:sz w:val="22"/>
          <w:szCs w:val="22"/>
        </w:rPr>
        <w:t xml:space="preserve">3.1.6 </w:t>
      </w:r>
      <w:r w:rsidRPr="0D823A6C">
        <w:rPr>
          <w:color w:val="000000"/>
          <w:sz w:val="22"/>
          <w:szCs w:val="22"/>
        </w:rPr>
        <w:t>and</w:t>
      </w:r>
      <w:r w:rsidRPr="0D823A6C">
        <w:rPr>
          <w:color w:val="000000"/>
          <w:sz w:val="22"/>
          <w:szCs w:val="22"/>
        </w:rPr>
        <w:t xml:space="preserve"> 3.1.7 </w:t>
      </w:r>
      <w:r w:rsidRPr="0D823A6C">
        <w:rPr>
          <w:color w:val="000000"/>
          <w:sz w:val="22"/>
          <w:szCs w:val="22"/>
        </w:rPr>
        <w:t xml:space="preserve">that </w:t>
      </w:r>
      <w:r w:rsidRPr="0D823A6C">
        <w:rPr>
          <w:color w:val="000000"/>
          <w:sz w:val="22"/>
          <w:szCs w:val="22"/>
        </w:rPr>
        <w:t>show the button on the top left above the board by “New Game”).</w:t>
      </w:r>
    </w:p>
    <w:p w:rsidRPr="00990932" w:rsidR="008B41AB" w:rsidP="008B41AB" w:rsidRDefault="008B41AB" w14:paraId="39D23F15" w14:textId="77777777">
      <w:pPr>
        <w:pStyle w:val="requirement"/>
        <w:rPr>
          <w:del w:author="Cassie Coyle" w:date="2018-10-26T20:13:00Z" w:id="631"/>
          <w:color w:val="000000"/>
        </w:rPr>
      </w:pPr>
      <w:ins w:author="Cassie Coyle" w:date="2018-10-26T20:13:00Z" w:id="632">
        <w:r w:rsidRPr="0D823A6C">
          <w:rPr>
            <w:color w:val="000000"/>
            <w:sz w:val="22"/>
            <w:szCs w:val="22"/>
          </w:rPr>
          <w:t>REQ-</w:t>
        </w:r>
        <w:r w:rsidRPr="0D823A6C" w:rsidR="00E65BE0">
          <w:rPr>
            <w:color w:val="000000"/>
            <w:sz w:val="22"/>
            <w:szCs w:val="22"/>
          </w:rPr>
          <w:t>2</w:t>
        </w:r>
      </w:ins>
      <w:del w:author="Cassie Coyle" w:date="2018-10-26T20:13:00Z" w:id="633">
        <w:r w:rsidRPr="00990932">
          <w:rPr>
            <w:color w:val="000000"/>
          </w:rPr>
          <w:delText>REQ-2: The program shall change the UI to night mode when it is selected</w:delText>
        </w:r>
      </w:del>
    </w:p>
    <w:p w:rsidRPr="00990932" w:rsidR="008B41AB" w:rsidP="34667EB5" w:rsidRDefault="008B41AB" w14:paraId="51CAD894" w14:textId="7B8C5464" w14:noSpellErr="1">
      <w:pPr>
        <w:pStyle w:val="requirement"/>
        <w:ind w:left="1440" w:firstLine="0"/>
        <w:rPr>
          <w:color w:val="000000" w:themeColor="text1" w:themeTint="FF" w:themeShade="FF"/>
          <w:sz w:val="22"/>
          <w:szCs w:val="22"/>
        </w:rPr>
      </w:pPr>
      <w:del w:author="Cassie Coyle" w:date="2018-10-26T20:13:00Z" w:id="635">
        <w:r w:rsidRPr="00990932">
          <w:rPr>
            <w:color w:val="000000"/>
          </w:rPr>
          <w:delText>REQ-3</w:delText>
        </w:r>
      </w:del>
      <w:r w:rsidRPr="0D823A6C">
        <w:rPr>
          <w:color w:val="000000"/>
          <w:sz w:val="22"/>
          <w:szCs w:val="22"/>
        </w:rPr>
        <w:t xml:space="preserve">: If the program is already in night mode and the user selects night mode again, the user interface shall </w:t>
      </w:r>
      <w:ins w:author="Cassie Coyle" w:date="2018-10-21T18:17:00Z" w:id="636">
        <w:del w:author="Cassie Coyle" w:date="2018-10-21T18:17:00Z" w:id="637">
          <w:r w:rsidRPr="00990932" w:rsidR="007949E7">
            <w:rPr>
              <w:color w:val="000000"/>
            </w:rPr>
            <w:delText>shall</w:delText>
          </w:r>
        </w:del>
      </w:ins>
      <w:del w:author="Cassie Coyle" w:date="2018-10-21T18:17:00Z" w:id="638">
        <w:r w:rsidRPr="00990932">
          <w:rPr>
            <w:color w:val="000000"/>
          </w:rPr>
          <w:delText>will</w:delText>
        </w:r>
      </w:del>
      <w:r w:rsidRPr="0D823A6C">
        <w:rPr>
          <w:color w:val="000000"/>
          <w:sz w:val="22"/>
          <w:szCs w:val="22"/>
        </w:rPr>
        <w:t>return to non</w:t>
      </w:r>
      <w:ins w:author="Cassie Coyle" w:date="2018-10-26T20:13:00Z" w:id="639">
        <w:r w:rsidRPr="0D823A6C" w:rsidR="00E65BE0">
          <w:rPr>
            <w:color w:val="000000"/>
            <w:sz w:val="22"/>
            <w:szCs w:val="22"/>
          </w:rPr>
          <w:t>-</w:t>
        </w:r>
      </w:ins>
      <w:del w:author="Cassie Coyle" w:date="2018-10-26T20:13:00Z" w:id="640">
        <w:r w:rsidRPr="00990932">
          <w:rPr>
            <w:color w:val="000000"/>
          </w:rPr>
          <w:delText xml:space="preserve"> </w:delText>
        </w:r>
      </w:del>
      <w:r w:rsidRPr="0D823A6C">
        <w:rPr>
          <w:color w:val="000000"/>
          <w:sz w:val="22"/>
          <w:szCs w:val="22"/>
        </w:rPr>
        <w:t>night mod</w:t>
      </w:r>
      <w:r w:rsidRPr="0D823A6C" w:rsidR="00E348A3">
        <w:rPr>
          <w:color w:val="000000"/>
          <w:sz w:val="22"/>
          <w:szCs w:val="22"/>
        </w:rPr>
        <w:t>e</w:t>
      </w:r>
      <w:ins w:author="Cowsar, Anna" w:date="2018-10-26T19:17:00Z" w:id="641">
        <w:r w:rsidRPr="0D823A6C" w:rsidR="00E348A3">
          <w:rPr>
            <w:color w:val="000000"/>
            <w:sz w:val="22"/>
            <w:szCs w:val="22"/>
          </w:rPr>
          <w:t>.</w:t>
        </w:r>
      </w:ins>
      <w:r w:rsidRPr="0D823A6C">
        <w:rPr>
          <w:color w:val="000000"/>
          <w:sz w:val="22"/>
          <w:szCs w:val="22"/>
        </w:rPr>
        <w:t xml:space="preserve"> </w:t>
      </w:r>
    </w:p>
    <w:p w:rsidR="008B41AB" w:rsidP="0D823A6C" w:rsidRDefault="008B41AB" w14:paraId="6DE37856" w14:textId="77777777">
      <w:pPr>
        <w:pStyle w:val="requirement"/>
        <w:rPr>
          <w:color w:val="000000" w:themeColor="text1"/>
        </w:rPr>
      </w:pPr>
    </w:p>
    <w:p w:rsidR="00F74EB3" w:rsidP="4BB2BD0F" w:rsidRDefault="00F74EB3" w14:paraId="4A8C5B86" w14:textId="04CF89A7" w14:noSpellErr="1">
      <w:pPr>
        <w:pStyle w:val="Heading2"/>
        <w:numPr>
          <w:numId w:val="0"/>
        </w:numPr>
        <w:rPr>
          <w:ins w:author="Cassie Coyle" w:date="2018-10-26T20:13:00Z" w:id="642"/>
        </w:rPr>
      </w:pPr>
      <w:bookmarkStart w:name="_Toc528628002" w:id="643"/>
      <w:ins w:author="Cassie Coyle" w:date="2018-10-26T20:13:00Z" w:id="644">
        <w:r w:rsidRPr="0D823A6C">
          <w:rPr>
            <w:rFonts w:ascii="Times New Roman" w:hAnsi="Times New Roman"/>
          </w:rPr>
          <w:t>4.5       Player Name Entry</w:t>
        </w:r>
        <w:bookmarkEnd w:id="643"/>
      </w:ins>
    </w:p>
    <w:p w:rsidRPr="00B2331D" w:rsidR="00376683" w:rsidP="00376683" w:rsidRDefault="00376683" w14:paraId="05A00D42" w14:textId="77777777">
      <w:pPr>
        <w:rPr>
          <w:del w:author="Cowsar, Anna" w:date="2018-10-26T19:17:00Z" w:id="645"/>
          <w:color w:val="000000"/>
        </w:rPr>
      </w:pPr>
    </w:p>
    <w:p w:rsidR="00F74EB3" w:rsidP="6D14ED30" w:rsidRDefault="00E348A3" w14:paraId="68294DD4" w14:textId="69F8A663" w14:noSpellErr="1">
      <w:pPr>
        <w:ind w:firstLine="720"/>
        <w:rPr>
          <w:ins w:author="Cassie Coyle" w:date="2018-10-26T20:13:00Z" w:id="646"/>
        </w:rPr>
      </w:pPr>
      <w:ins w:author="Cowsar, Anna" w:date="2018-10-26T19:17:00Z" w:id="647">
        <w:r w:rsidRPr="6D14ED30">
          <w:rPr>
            <w:sz w:val="22"/>
            <w:szCs w:val="22"/>
          </w:rPr>
          <w:t>4.5.1     Description</w:t>
        </w:r>
        <w:r w:rsidRPr="6D14ED30">
          <w:rPr>
            <w:sz w:val="22"/>
            <w:szCs w:val="22"/>
            <w:rPrChange w:author="Cassie Coyle" w:date="2018-10-26T20:13:00Z" w:id="648">
              <w:rPr>
                <w:rFonts w:ascii="Times New Roman" w:hAnsi="Times New Roman"/>
                <w:szCs w:val="24"/>
                <w:shd w:val="clear" w:color="auto" w:fill="F7F7F7"/>
              </w:rPr>
            </w:rPrChange>
          </w:rPr>
          <w:t xml:space="preserve"> and Priority</w:t>
        </w:r>
      </w:ins>
    </w:p>
    <w:p w:rsidRPr="00E65BE0" w:rsidR="00E65BE0" w:rsidP="34667EB5" w:rsidRDefault="00E65BE0" w14:paraId="2A5D4866" w14:noSpellErr="1" w14:textId="5A62B43E">
      <w:pPr>
        <w:ind w:left="1440"/>
        <w:rPr>
          <w:rFonts w:ascii="Times New Roman" w:hAnsi="Times New Roman"/>
          <w:b w:val="0"/>
          <w:bCs w:val="0"/>
          <w:color w:val="000000" w:themeColor="text1" w:themeTint="FF" w:themeShade="FF"/>
          <w:sz w:val="22"/>
          <w:szCs w:val="22"/>
        </w:rPr>
      </w:pPr>
      <w:ins w:author="Cassie Coyle" w:date="2018-10-26T20:13:00Z" w:id="649">
        <w:r w:rsidRPr="0D823A6C">
          <w:rPr>
            <w:rFonts w:ascii="Times New Roman" w:hAnsi="Times New Roman"/>
            <w:sz w:val="22"/>
            <w:szCs w:val="22"/>
          </w:rPr>
          <w:t>This feature allows the user to enter their name. This will allow the system to display the name of the player throughout the game and the name of the winner at the end. This is a low priority as it does not affect the functionality of the actual checkers game.</w:t>
        </w:r>
        <w:r w:rsidRPr="0D823A6C">
          <w:rPr>
            <w:rFonts w:ascii="Times New Roman" w:hAnsi="Times New Roman"/>
            <w:sz w:val="22"/>
            <w:szCs w:val="22"/>
          </w:rPr>
          <w:t xml:space="preserve"> </w:t>
        </w:r>
      </w:ins>
      <w:r w:rsidRPr="34667EB5" w:rsidR="34667EB5">
        <w:rPr>
          <w:rFonts w:ascii="Times New Roman" w:hAnsi="Times New Roman"/>
          <w:b w:val="0"/>
          <w:bCs w:val="0"/>
          <w:color w:val="000000" w:themeColor="text1" w:themeTint="FF" w:themeShade="FF"/>
          <w:sz w:val="22"/>
          <w:szCs w:val="22"/>
        </w:rPr>
        <w:t xml:space="preserve">Reference </w:t>
      </w:r>
      <w:r w:rsidRPr="34667EB5" w:rsidR="34667EB5">
        <w:rPr>
          <w:rFonts w:ascii="Times New Roman" w:hAnsi="Times New Roman"/>
          <w:b w:val="0"/>
          <w:bCs w:val="0"/>
          <w:color w:val="000000" w:themeColor="text1" w:themeTint="FF" w:themeShade="FF"/>
          <w:sz w:val="22"/>
          <w:szCs w:val="22"/>
        </w:rPr>
        <w:t>s</w:t>
      </w:r>
      <w:r w:rsidRPr="34667EB5" w:rsidR="34667EB5">
        <w:rPr>
          <w:rFonts w:ascii="Times New Roman" w:hAnsi="Times New Roman"/>
          <w:b w:val="0"/>
          <w:bCs w:val="0"/>
          <w:color w:val="000000" w:themeColor="text1" w:themeTint="FF" w:themeShade="FF"/>
          <w:sz w:val="22"/>
          <w:szCs w:val="22"/>
        </w:rPr>
        <w:t>ection 3.1.5 to look at an image of the Player Name Entry.</w:t>
      </w:r>
    </w:p>
    <w:p w:rsidR="6D14ED30" w:rsidP="6D14ED30" w:rsidRDefault="6D14ED30" w14:paraId="0943F657" w14:textId="5C7EDC9B">
      <w:pPr>
        <w:ind w:left="720" w:firstLine="720"/>
        <w:rPr>
          <w:rFonts w:ascii="Times New Roman" w:hAnsi="Times New Roman"/>
          <w:b/>
          <w:bCs/>
          <w:color w:val="000000" w:themeColor="text1"/>
          <w:sz w:val="22"/>
          <w:szCs w:val="22"/>
        </w:rPr>
      </w:pPr>
    </w:p>
    <w:p w:rsidR="00F74EB3" w:rsidP="6D14ED30" w:rsidRDefault="00F74EB3" w14:paraId="5595E1C7" w14:textId="48AFF424" w14:noSpellErr="1">
      <w:pPr>
        <w:ind w:firstLine="720"/>
        <w:rPr>
          <w:ins w:author="Cassie Coyle" w:date="2018-10-26T20:13:00Z" w:id="650"/>
        </w:rPr>
      </w:pPr>
      <w:ins w:author="Cassie Coyle" w:date="2018-10-26T20:13:00Z" w:id="651">
        <w:r w:rsidRPr="6D14ED30">
          <w:rPr>
            <w:sz w:val="22"/>
            <w:szCs w:val="22"/>
          </w:rPr>
          <w:t>4.5.2     Stimulus / Response Sequences</w:t>
        </w:r>
      </w:ins>
    </w:p>
    <w:p w:rsidRPr="00E65BE0" w:rsidR="00E65BE0" w:rsidP="34667EB5" w:rsidRDefault="00E65BE0" w14:paraId="720376C4" w14:textId="77777777" w14:noSpellErr="1">
      <w:pPr>
        <w:ind w:left="1440"/>
        <w:rPr>
          <w:rFonts w:ascii="Times New Roman" w:hAnsi="Times New Roman"/>
        </w:rPr>
      </w:pPr>
      <w:ins w:author="Cassie Coyle" w:date="2018-10-26T20:13:00Z" w:id="652">
        <w:r w:rsidRPr="4BB2BD0F">
          <w:rPr>
            <w:rFonts w:ascii="Times New Roman" w:hAnsi="Times New Roman"/>
            <w:sz w:val="22"/>
            <w:szCs w:val="22"/>
          </w:rPr>
          <w:t>When the user starts the game, they will be able to enter their name in a textbox at the top of the game.</w:t>
        </w:r>
      </w:ins>
    </w:p>
    <w:p w:rsidR="6D14ED30" w:rsidP="6D14ED30" w:rsidRDefault="6D14ED30" w14:paraId="1053E198" w14:textId="0AF8C9A4">
      <w:pPr>
        <w:ind w:left="1440"/>
        <w:rPr>
          <w:rFonts w:ascii="Times New Roman" w:hAnsi="Times New Roman"/>
          <w:sz w:val="22"/>
          <w:szCs w:val="22"/>
        </w:rPr>
      </w:pPr>
    </w:p>
    <w:p w:rsidR="00F74EB3" w:rsidP="6D14ED30" w:rsidRDefault="00F74EB3" w14:paraId="09F0377D" w14:textId="578D619A" w14:noSpellErr="1">
      <w:pPr>
        <w:ind w:firstLine="720"/>
        <w:rPr>
          <w:ins w:author="Cassie Coyle" w:date="2018-10-26T20:13:00Z" w:id="653"/>
        </w:rPr>
      </w:pPr>
      <w:ins w:author="Cassie Coyle" w:date="2018-10-26T20:13:00Z" w:id="654">
        <w:r w:rsidRPr="6D14ED30">
          <w:rPr>
            <w:sz w:val="22"/>
            <w:szCs w:val="22"/>
          </w:rPr>
          <w:t xml:space="preserve">4.5.3 </w:t>
        </w:r>
        <w:r w:rsidRPr="6D14ED30">
          <w:rPr>
            <w:rFonts w:ascii="Times New Roman" w:hAnsi="Times New Roman"/>
            <w:sz w:val="22"/>
            <w:szCs w:val="22"/>
          </w:rPr>
          <w:t xml:space="preserve">    </w:t>
        </w:r>
        <w:r w:rsidRPr="6D14ED30">
          <w:rPr>
            <w:sz w:val="22"/>
            <w:szCs w:val="22"/>
          </w:rPr>
          <w:t>Functional Requirements</w:t>
        </w:r>
      </w:ins>
    </w:p>
    <w:p w:rsidR="00E65BE0" w:rsidP="34667EB5" w:rsidRDefault="00E65BE0" w14:paraId="5F8D7AAB" w14:textId="00190CDD" w14:noSpellErr="1">
      <w:pPr>
        <w:ind w:left="720" w:firstLine="720"/>
        <w:rPr>
          <w:rFonts w:ascii="Times New Roman" w:hAnsi="Times New Roman"/>
          <w:sz w:val="22"/>
          <w:szCs w:val="22"/>
        </w:rPr>
      </w:pPr>
      <w:ins w:author="Cassie Coyle" w:date="2018-10-26T20:13:00Z" w:id="655">
        <w:r w:rsidRPr="0D823A6C">
          <w:rPr>
            <w:rFonts w:ascii="Times New Roman" w:hAnsi="Times New Roman"/>
            <w:sz w:val="22"/>
            <w:szCs w:val="22"/>
          </w:rPr>
          <w:t xml:space="preserve">REQ-1: The system shall </w:t>
        </w:r>
        <w:r w:rsidRPr="0D823A6C" w:rsidR="00C3470B">
          <w:rPr>
            <w:rFonts w:ascii="Times New Roman" w:hAnsi="Times New Roman"/>
            <w:sz w:val="22"/>
            <w:szCs w:val="22"/>
          </w:rPr>
          <w:t>allow the user to enter their name in the textbox.</w:t>
        </w:r>
      </w:ins>
    </w:p>
    <w:p w:rsidR="00C3470B" w:rsidP="34667EB5" w:rsidRDefault="00C3470B" w14:paraId="51A7DE2B" w14:textId="0DAED0DF" w14:noSpellErr="1">
      <w:pPr>
        <w:ind w:left="720" w:firstLine="720"/>
        <w:rPr>
          <w:rFonts w:ascii="Times New Roman" w:hAnsi="Times New Roman"/>
          <w:sz w:val="22"/>
          <w:szCs w:val="22"/>
        </w:rPr>
      </w:pPr>
      <w:ins w:author="Cassie Coyle" w:date="2018-10-26T20:13:00Z" w:id="656">
        <w:r w:rsidRPr="0D823A6C">
          <w:rPr>
            <w:rFonts w:ascii="Times New Roman" w:hAnsi="Times New Roman"/>
            <w:sz w:val="22"/>
            <w:szCs w:val="22"/>
          </w:rPr>
          <w:t>REQ-2: The system shall update the player name based on the user input.</w:t>
        </w:r>
      </w:ins>
    </w:p>
    <w:p w:rsidRPr="00E65BE0" w:rsidR="00C3470B" w:rsidP="34667EB5" w:rsidRDefault="00C3470B" w14:paraId="3002EE9D" w14:textId="7E0DFF13" w14:noSpellErr="1">
      <w:pPr>
        <w:ind w:left="720" w:firstLine="720"/>
        <w:rPr>
          <w:rFonts w:ascii="Times New Roman" w:hAnsi="Times New Roman"/>
        </w:rPr>
      </w:pPr>
      <w:ins w:author="Cassie Coyle" w:date="2018-10-26T20:13:00Z" w:id="657">
        <w:r w:rsidRPr="0D823A6C">
          <w:rPr>
            <w:rFonts w:ascii="Times New Roman" w:hAnsi="Times New Roman"/>
            <w:sz w:val="22"/>
            <w:szCs w:val="22"/>
          </w:rPr>
          <w:t>REQ-3: The system shall display the user name as the winner if the user wins.</w:t>
        </w:r>
      </w:ins>
    </w:p>
    <w:p w:rsidR="00F74EB3" w:rsidP="4BB2BD0F" w:rsidRDefault="00F74EB3" w14:paraId="7B88D273" w14:textId="00ECE844" w14:noSpellErr="1">
      <w:pPr>
        <w:pStyle w:val="Heading2"/>
        <w:numPr>
          <w:numId w:val="0"/>
        </w:numPr>
        <w:rPr>
          <w:ins w:author="Cassie Coyle" w:date="2018-10-26T20:13:00Z" w:id="658"/>
        </w:rPr>
      </w:pPr>
      <w:bookmarkStart w:name="_Toc528628003" w:id="659"/>
      <w:ins w:author="Cassie Coyle" w:date="2018-10-26T20:13:00Z" w:id="660">
        <w:r w:rsidRPr="0D823A6C">
          <w:rPr>
            <w:rFonts w:ascii="Times New Roman" w:hAnsi="Times New Roman"/>
          </w:rPr>
          <w:t>4.6       Music</w:t>
        </w:r>
        <w:bookmarkEnd w:id="659"/>
      </w:ins>
    </w:p>
    <w:p w:rsidR="00F74EB3" w:rsidP="34667EB5" w:rsidRDefault="00F74EB3" w14:paraId="7A130EBB" w14:textId="0484A389" w14:noSpellErr="1">
      <w:pPr>
        <w:ind w:firstLine="720"/>
        <w:rPr>
          <w:sz w:val="22"/>
          <w:szCs w:val="22"/>
        </w:rPr>
      </w:pPr>
      <w:ins w:author="Cassie Coyle" w:date="2018-10-26T20:13:00Z" w:id="661">
        <w:r w:rsidRPr="6D14ED30">
          <w:rPr>
            <w:sz w:val="22"/>
            <w:szCs w:val="22"/>
          </w:rPr>
          <w:t>4.6.1     Description and Priority</w:t>
        </w:r>
      </w:ins>
    </w:p>
    <w:p w:rsidR="0D823A6C" w:rsidP="34667EB5" w:rsidRDefault="6D14ED30" w14:paraId="5E2ECE9C" w14:noSpellErr="1" w14:textId="039B7853">
      <w:pPr>
        <w:spacing w:line="285" w:lineRule="exact"/>
        <w:ind w:left="1440"/>
        <w:rPr>
          <w:rFonts w:ascii="Times New Roman" w:hAnsi="Times New Roman"/>
          <w:b w:val="0"/>
          <w:bCs w:val="0"/>
          <w:color w:val="000000" w:themeColor="text1" w:themeTint="FF" w:themeShade="FF"/>
          <w:sz w:val="22"/>
          <w:szCs w:val="22"/>
        </w:rPr>
      </w:pPr>
      <w:r w:rsidRPr="34667EB5" w:rsidR="34667EB5">
        <w:rPr>
          <w:rFonts w:ascii="Times New Roman" w:hAnsi="Times New Roman"/>
          <w:sz w:val="22"/>
          <w:szCs w:val="22"/>
        </w:rPr>
        <w:t xml:space="preserve">The music will be playable through the web page by clicking the play button. The music feature is not a priority function </w:t>
      </w:r>
      <w:r w:rsidRPr="34667EB5" w:rsidR="34667EB5">
        <w:rPr>
          <w:sz w:val="22"/>
          <w:szCs w:val="22"/>
        </w:rPr>
        <w:t>since it doesn’t affect the functionality of the checkers game. The music uses this link which has one track of playable classical music:</w:t>
      </w:r>
      <w:r w:rsidRPr="34667EB5" w:rsidR="34667EB5">
        <w:rPr>
          <w:rFonts w:ascii="Times New Roman" w:hAnsi="Times New Roman"/>
          <w:sz w:val="22"/>
          <w:szCs w:val="22"/>
        </w:rPr>
        <w:t xml:space="preserve"> </w:t>
      </w:r>
      <w:hyperlink r:id="R5dc1ba61b9424d88">
        <w:r w:rsidRPr="34667EB5" w:rsidR="34667EB5">
          <w:rPr>
            <w:rStyle w:val="Hyperlink"/>
            <w:rFonts w:ascii="Times New Roman" w:hAnsi="Times New Roman"/>
            <w:sz w:val="22"/>
            <w:szCs w:val="22"/>
          </w:rPr>
          <w:t>https://www.mfiles.co.uk/mp3-downloads/moonlight-movement1.mp3</w:t>
        </w:r>
      </w:hyperlink>
      <w:r w:rsidRPr="34667EB5" w:rsidR="34667EB5">
        <w:rPr>
          <w:rFonts w:ascii="Times New Roman" w:hAnsi="Times New Roman"/>
          <w:sz w:val="22"/>
          <w:szCs w:val="22"/>
        </w:rPr>
        <w:t xml:space="preserve"> </w:t>
      </w:r>
      <w:r w:rsidRPr="34667EB5" w:rsidR="34667EB5">
        <w:rPr>
          <w:rFonts w:ascii="Times New Roman" w:hAnsi="Times New Roman"/>
          <w:b w:val="0"/>
          <w:bCs w:val="0"/>
          <w:color w:val="000000" w:themeColor="text1" w:themeTint="FF" w:themeShade="FF"/>
          <w:sz w:val="22"/>
          <w:szCs w:val="22"/>
        </w:rPr>
        <w:t xml:space="preserve">Reference </w:t>
      </w:r>
      <w:r w:rsidRPr="34667EB5" w:rsidR="34667EB5">
        <w:rPr>
          <w:rFonts w:ascii="Times New Roman" w:hAnsi="Times New Roman"/>
          <w:b w:val="0"/>
          <w:bCs w:val="0"/>
          <w:color w:val="000000" w:themeColor="text1" w:themeTint="FF" w:themeShade="FF"/>
          <w:sz w:val="22"/>
          <w:szCs w:val="22"/>
        </w:rPr>
        <w:t>s</w:t>
      </w:r>
      <w:r w:rsidRPr="34667EB5" w:rsidR="34667EB5">
        <w:rPr>
          <w:rFonts w:ascii="Times New Roman" w:hAnsi="Times New Roman"/>
          <w:b w:val="0"/>
          <w:bCs w:val="0"/>
          <w:color w:val="000000" w:themeColor="text1" w:themeTint="FF" w:themeShade="FF"/>
          <w:sz w:val="22"/>
          <w:szCs w:val="22"/>
        </w:rPr>
        <w:t xml:space="preserve">ection 3.1.3 to look at an image of the music </w:t>
      </w:r>
      <w:r w:rsidRPr="34667EB5" w:rsidR="34667EB5">
        <w:rPr>
          <w:rFonts w:ascii="Times New Roman" w:hAnsi="Times New Roman"/>
          <w:b w:val="0"/>
          <w:bCs w:val="0"/>
          <w:color w:val="000000" w:themeColor="text1" w:themeTint="FF" w:themeShade="FF"/>
          <w:sz w:val="22"/>
          <w:szCs w:val="22"/>
        </w:rPr>
        <w:t>feature</w:t>
      </w:r>
      <w:r w:rsidRPr="34667EB5" w:rsidR="34667EB5">
        <w:rPr>
          <w:rFonts w:ascii="Times New Roman" w:hAnsi="Times New Roman"/>
          <w:b w:val="0"/>
          <w:bCs w:val="0"/>
          <w:color w:val="000000" w:themeColor="text1" w:themeTint="FF" w:themeShade="FF"/>
          <w:sz w:val="22"/>
          <w:szCs w:val="22"/>
        </w:rPr>
        <w:t>.</w:t>
      </w:r>
    </w:p>
    <w:p w:rsidR="0D823A6C" w:rsidP="6D14ED30" w:rsidRDefault="0D823A6C" w14:paraId="1E55DF03" w14:textId="09BF3111">
      <w:pPr>
        <w:ind w:left="720"/>
        <w:rPr>
          <w:sz w:val="22"/>
          <w:szCs w:val="22"/>
        </w:rPr>
      </w:pPr>
    </w:p>
    <w:p w:rsidR="00F74EB3" w:rsidP="34667EB5" w:rsidRDefault="00E348A3" w14:paraId="370CBCDB" w14:textId="0BA6526A" w14:noSpellErr="1">
      <w:pPr>
        <w:ind w:firstLine="720"/>
        <w:rPr>
          <w:sz w:val="22"/>
          <w:szCs w:val="22"/>
        </w:rPr>
      </w:pPr>
      <w:ins w:author="Cowsar, Anna" w:date="2018-10-26T19:17:00Z" w:id="662">
        <w:r w:rsidRPr="6D14ED30">
          <w:rPr>
            <w:sz w:val="22"/>
            <w:szCs w:val="22"/>
          </w:rPr>
          <w:t xml:space="preserve">4.6.2     </w:t>
        </w:r>
        <w:r w:rsidRPr="6D14ED30">
          <w:rPr>
            <w:sz w:val="22"/>
            <w:szCs w:val="22"/>
            <w:rPrChange w:author="Cassie Coyle" w:date="2018-10-26T20:13:00Z" w:id="663">
              <w:rPr>
                <w:rFonts w:ascii="Times New Roman" w:hAnsi="Times New Roman"/>
                <w:szCs w:val="24"/>
                <w:shd w:val="clear" w:color="auto" w:fill="F7F7F7"/>
              </w:rPr>
            </w:rPrChange>
          </w:rPr>
          <w:t>Stimulus / Response Sequences</w:t>
        </w:r>
      </w:ins>
    </w:p>
    <w:p w:rsidR="00F74EB3" w:rsidP="34667EB5" w:rsidRDefault="0D823A6C" w14:paraId="78D2472D" w14:noSpellErr="1" w14:textId="2292A2A9">
      <w:pPr>
        <w:ind w:left="1440" w:firstLine="0"/>
        <w:rPr>
          <w:rFonts w:ascii="Times New Roman" w:hAnsi="Times New Roman"/>
          <w:sz w:val="22"/>
          <w:szCs w:val="22"/>
        </w:rPr>
      </w:pPr>
      <w:r w:rsidRPr="0D823A6C">
        <w:rPr>
          <w:rFonts w:ascii="Times New Roman" w:hAnsi="Times New Roman"/>
          <w:sz w:val="22"/>
          <w:szCs w:val="22"/>
        </w:rPr>
        <w:t>Once the game is launched the music can be played.</w:t>
      </w:r>
      <w:r w:rsidRPr="0D823A6C">
        <w:rPr>
          <w:rFonts w:ascii="Times New Roman" w:hAnsi="Times New Roman"/>
          <w:sz w:val="22"/>
          <w:szCs w:val="22"/>
        </w:rPr>
        <w:t xml:space="preserve"> The music can be played by clicking the play button (arrow symbol) or paused by clicking on the vertical equal sign.</w:t>
      </w:r>
      <w:del w:author="Cassie Coyle" w:date="2018-10-26T19:20:00Z" w:id="664">
        <w:r w:rsidR="00E348A3">
          <w:rPr>
            <w:rPrChange w:author="Cassie Coyle" w:date="2018-10-26T20:13:00Z" w:id="665">
              <w:rPr>
                <w:rFonts w:ascii="Times New Roman" w:hAnsi="Times New Roman"/>
                <w:szCs w:val="24"/>
                <w:shd w:val="clear" w:color="auto" w:fill="F7F7F7"/>
              </w:rPr>
            </w:rPrChange>
          </w:rPr>
          <w:delText>The user starts the game and can optionally click the play button under the left side of the game board to play music. The music will stop once the pause button is pressed.</w:delText>
        </w:r>
      </w:del>
    </w:p>
    <w:p w:rsidR="6D14ED30" w:rsidP="6D14ED30" w:rsidRDefault="6D14ED30" w14:paraId="3AAB096E" w14:textId="043A36DC">
      <w:pPr>
        <w:ind w:left="720"/>
        <w:rPr>
          <w:rFonts w:ascii="Times New Roman" w:hAnsi="Times New Roman"/>
          <w:sz w:val="22"/>
          <w:szCs w:val="22"/>
        </w:rPr>
      </w:pPr>
    </w:p>
    <w:p w:rsidR="00F74EB3" w:rsidP="34667EB5" w:rsidRDefault="00F74EB3" w14:paraId="36017240" w14:textId="698E7C85" w14:noSpellErr="1">
      <w:pPr>
        <w:ind w:firstLine="720"/>
        <w:rPr>
          <w:rFonts w:ascii="Times New Roman" w:hAnsi="Times New Roman"/>
          <w:sz w:val="22"/>
          <w:szCs w:val="22"/>
        </w:rPr>
      </w:pPr>
      <w:ins w:author="Cassie Coyle" w:date="2018-10-26T20:13:00Z" w:id="666">
        <w:r w:rsidRPr="6D14ED30">
          <w:rPr>
            <w:rFonts w:ascii="Times New Roman" w:hAnsi="Times New Roman"/>
            <w:sz w:val="22"/>
            <w:szCs w:val="22"/>
          </w:rPr>
          <w:t>4.6.3     Functional Requirements</w:t>
        </w:r>
      </w:ins>
    </w:p>
    <w:p w:rsidR="00F74EB3" w:rsidP="00F74EB3" w:rsidRDefault="00F74EB3" w14:paraId="7088C01D" w14:textId="77777777">
      <w:pPr>
        <w:rPr>
          <w:del w:author="Cassie Coyle" w:date="2018-10-26T19:20:00Z" w:id="667"/>
        </w:rPr>
      </w:pPr>
    </w:p>
    <w:p w:rsidR="00545213" w:rsidP="34667EB5" w:rsidRDefault="00545213" w14:paraId="493F0196" w14:textId="0B4B8B4A" w14:noSpellErr="1">
      <w:pPr>
        <w:ind w:left="720" w:firstLine="720"/>
        <w:rPr>
          <w:rFonts w:ascii="Times New Roman" w:hAnsi="Times New Roman"/>
          <w:sz w:val="22"/>
          <w:szCs w:val="22"/>
        </w:rPr>
      </w:pPr>
      <w:ins w:author="Cassie Coyle" w:date="2018-10-26T19:20:00Z" w:id="668">
        <w:r w:rsidRPr="0D823A6C">
          <w:rPr>
            <w:rFonts w:ascii="Times New Roman" w:hAnsi="Times New Roman"/>
            <w:sz w:val="22"/>
            <w:szCs w:val="22"/>
          </w:rPr>
          <w:t>REQ-1: The system shall start the music when the play button is pressed.</w:t>
        </w:r>
      </w:ins>
    </w:p>
    <w:p w:rsidR="00F74EB3" w:rsidP="34667EB5" w:rsidRDefault="00545213" w14:paraId="112CA472" w14:noSpellErr="1" w14:textId="78366C11">
      <w:pPr>
        <w:ind w:left="720" w:firstLine="720"/>
        <w:rPr>
          <w:rFonts w:ascii="Times New Roman" w:hAnsi="Times New Roman"/>
        </w:rPr>
      </w:pPr>
      <w:ins w:author="Cassie Coyle" w:date="2018-10-26T19:20:00Z" w:id="669">
        <w:r w:rsidRPr="0D823A6C">
          <w:rPr>
            <w:rFonts w:ascii="Times New Roman" w:hAnsi="Times New Roman"/>
            <w:sz w:val="22"/>
            <w:szCs w:val="22"/>
          </w:rPr>
          <w:t xml:space="preserve">REQ-2: The system shall </w:t>
        </w:r>
        <w:r w:rsidRPr="0D823A6C">
          <w:rPr>
            <w:rFonts w:ascii="Times New Roman" w:hAnsi="Times New Roman"/>
            <w:sz w:val="22"/>
            <w:szCs w:val="22"/>
          </w:rPr>
          <w:t>pause</w:t>
        </w:r>
        <w:r w:rsidRPr="0D823A6C">
          <w:rPr>
            <w:rFonts w:ascii="Times New Roman" w:hAnsi="Times New Roman"/>
            <w:sz w:val="22"/>
            <w:szCs w:val="22"/>
          </w:rPr>
          <w:t xml:space="preserve"> the music when t</w:t>
        </w:r>
        <w:r w:rsidRPr="0D823A6C" w:rsidR="0086590A">
          <w:rPr>
            <w:rFonts w:ascii="Times New Roman" w:hAnsi="Times New Roman"/>
            <w:sz w:val="22"/>
            <w:szCs w:val="22"/>
          </w:rPr>
          <w:t>he pause button is pressed.</w:t>
        </w:r>
      </w:ins>
    </w:p>
    <w:p w:rsidR="00F74EB3" w:rsidP="00F74EB3" w:rsidRDefault="14343A65" w14:paraId="78AD71CB" w14:textId="3591943E" w14:noSpellErr="1">
      <w:pPr>
        <w:pStyle w:val="Heading2"/>
        <w:rPr>
          <w:ins w:author="Cassie Coyle" w:date="2018-10-26T20:13:00Z" w:id="670"/>
        </w:rPr>
      </w:pPr>
      <w:r w:rsidRPr="0D823A6C">
        <w:rPr>
          <w:rFonts w:ascii="Times New Roman" w:hAnsi="Times New Roman"/>
        </w:rPr>
        <w:lastRenderedPageBreak/>
        <w:t xml:space="preserve"> </w:t>
      </w:r>
      <w:bookmarkStart w:name="_Toc528628004" w:id="671"/>
      <w:ins w:author="Cassie Coyle" w:date="2018-10-26T20:13:00Z" w:id="672">
        <w:r w:rsidRPr="0D823A6C" w:rsidR="00F74EB3">
          <w:rPr>
            <w:rFonts w:ascii="Times New Roman" w:hAnsi="Times New Roman"/>
          </w:rPr>
          <w:t>Timer</w:t>
        </w:r>
        <w:bookmarkEnd w:id="671"/>
      </w:ins>
    </w:p>
    <w:p w:rsidR="00F74EB3" w:rsidP="34667EB5" w:rsidRDefault="00F74EB3" w14:paraId="30F3646B" w14:textId="0C3B67E6" w14:noSpellErr="1">
      <w:pPr>
        <w:ind w:firstLine="720"/>
        <w:rPr>
          <w:sz w:val="22"/>
          <w:szCs w:val="22"/>
        </w:rPr>
      </w:pPr>
      <w:ins w:author="Cassie Coyle" w:date="2018-10-26T20:13:00Z" w:id="673">
        <w:r w:rsidRPr="6D14ED30">
          <w:rPr>
            <w:sz w:val="22"/>
            <w:szCs w:val="22"/>
          </w:rPr>
          <w:t>4.4.1      Description and Priority</w:t>
        </w:r>
      </w:ins>
    </w:p>
    <w:p w:rsidRPr="00C3470B" w:rsidR="00C3470B" w:rsidP="34667EB5" w:rsidRDefault="00C3470B" w14:paraId="2C6CA943" w14:noSpellErr="1" w14:textId="3F0FC2DC">
      <w:pPr>
        <w:ind w:left="1440"/>
        <w:rPr>
          <w:rFonts w:ascii="Times New Roman" w:hAnsi="Times New Roman"/>
          <w:b w:val="0"/>
          <w:bCs w:val="0"/>
          <w:color w:val="000000" w:themeColor="text1" w:themeTint="FF" w:themeShade="FF"/>
          <w:sz w:val="22"/>
          <w:szCs w:val="22"/>
        </w:rPr>
      </w:pPr>
      <w:ins w:author="Cassie Coyle" w:date="2018-10-26T20:13:00Z" w:id="674">
        <w:r w:rsidRPr="6D14ED30">
          <w:rPr>
            <w:rFonts w:ascii="Times New Roman" w:hAnsi="Times New Roman"/>
            <w:sz w:val="22"/>
            <w:szCs w:val="22"/>
          </w:rPr>
          <w:t>The timer feature displays the duration of the game. The timer is a low priority</w:t>
        </w:r>
        <w:r w:rsidRPr="6D14ED30" w:rsidR="00545213">
          <w:rPr>
            <w:rFonts w:ascii="Times New Roman" w:hAnsi="Times New Roman"/>
            <w:sz w:val="22"/>
            <w:szCs w:val="22"/>
          </w:rPr>
          <w:t xml:space="preserve"> </w:t>
        </w:r>
      </w:ins>
      <w:ins w:author="Cassie Coyle" w:date="2018-10-26T19:20:00Z" w:id="675">
        <w:r w:rsidRPr="6D14ED30" w:rsidR="00545213">
          <w:rPr>
            <w:rFonts w:ascii="Times New Roman" w:hAnsi="Times New Roman"/>
            <w:sz w:val="22"/>
            <w:szCs w:val="22"/>
          </w:rPr>
          <w:t>feature,</w:t>
        </w:r>
        <w:r w:rsidRPr="6D14ED30">
          <w:rPr>
            <w:rFonts w:ascii="Times New Roman" w:hAnsi="Times New Roman"/>
            <w:sz w:val="22"/>
            <w:szCs w:val="22"/>
          </w:rPr>
          <w:t xml:space="preserve"> </w:t>
        </w:r>
      </w:ins>
      <w:ins w:author="Cassie Coyle" w:date="2018-10-26T20:13:00Z" w:id="676">
        <w:r w:rsidRPr="6D14ED30">
          <w:rPr>
            <w:rFonts w:ascii="Times New Roman" w:hAnsi="Times New Roman"/>
            <w:sz w:val="22"/>
            <w:szCs w:val="22"/>
          </w:rPr>
          <w:t>as it does not affect the functionality of the game</w:t>
        </w:r>
      </w:ins>
      <w:ins w:author="Cassie Coyle" w:date="2018-10-26T19:20:00Z" w:id="677">
        <w:r w:rsidRPr="6D14ED30" w:rsidR="00545213">
          <w:rPr>
            <w:rFonts w:ascii="Times New Roman" w:hAnsi="Times New Roman"/>
            <w:sz w:val="22"/>
            <w:szCs w:val="22"/>
          </w:rPr>
          <w:t>.</w:t>
        </w:r>
        <w:r w:rsidRPr="6D14ED30" w:rsidR="00545213">
          <w:rPr>
            <w:rFonts w:ascii="Times New Roman" w:hAnsi="Times New Roman"/>
            <w:sz w:val="22"/>
            <w:szCs w:val="22"/>
          </w:rPr>
          <w:t xml:space="preserve"> </w:t>
        </w:r>
      </w:ins>
      <w:r w:rsidRPr="34667EB5" w:rsidR="34667EB5">
        <w:rPr>
          <w:rFonts w:ascii="Times New Roman" w:hAnsi="Times New Roman"/>
          <w:b w:val="0"/>
          <w:bCs w:val="0"/>
          <w:color w:val="000000" w:themeColor="text1" w:themeTint="FF" w:themeShade="FF"/>
          <w:sz w:val="22"/>
          <w:szCs w:val="22"/>
        </w:rPr>
        <w:t xml:space="preserve">Reference </w:t>
      </w:r>
      <w:r w:rsidRPr="34667EB5" w:rsidR="34667EB5">
        <w:rPr>
          <w:rFonts w:ascii="Times New Roman" w:hAnsi="Times New Roman"/>
          <w:b w:val="0"/>
          <w:bCs w:val="0"/>
          <w:color w:val="000000" w:themeColor="text1" w:themeTint="FF" w:themeShade="FF"/>
          <w:sz w:val="22"/>
          <w:szCs w:val="22"/>
        </w:rPr>
        <w:t>s</w:t>
      </w:r>
      <w:r w:rsidRPr="34667EB5" w:rsidR="34667EB5">
        <w:rPr>
          <w:rFonts w:ascii="Times New Roman" w:hAnsi="Times New Roman"/>
          <w:b w:val="0"/>
          <w:bCs w:val="0"/>
          <w:color w:val="000000" w:themeColor="text1" w:themeTint="FF" w:themeShade="FF"/>
          <w:sz w:val="22"/>
          <w:szCs w:val="22"/>
        </w:rPr>
        <w:t>ection 3.1.</w:t>
      </w:r>
      <w:r w:rsidRPr="34667EB5" w:rsidR="34667EB5">
        <w:rPr>
          <w:rFonts w:ascii="Times New Roman" w:hAnsi="Times New Roman"/>
          <w:b w:val="0"/>
          <w:bCs w:val="0"/>
          <w:color w:val="000000" w:themeColor="text1" w:themeTint="FF" w:themeShade="FF"/>
          <w:sz w:val="22"/>
          <w:szCs w:val="22"/>
        </w:rPr>
        <w:t>5</w:t>
      </w:r>
      <w:r w:rsidRPr="34667EB5" w:rsidR="34667EB5">
        <w:rPr>
          <w:rFonts w:ascii="Times New Roman" w:hAnsi="Times New Roman"/>
          <w:b w:val="0"/>
          <w:bCs w:val="0"/>
          <w:color w:val="000000" w:themeColor="text1" w:themeTint="FF" w:themeShade="FF"/>
          <w:sz w:val="22"/>
          <w:szCs w:val="22"/>
        </w:rPr>
        <w:t xml:space="preserve"> to look at an image of the Timer.</w:t>
      </w:r>
    </w:p>
    <w:p w:rsidR="6D14ED30" w:rsidP="6D14ED30" w:rsidRDefault="6D14ED30" w14:paraId="366FBD9E" w14:textId="50C5C000">
      <w:pPr>
        <w:ind w:left="720" w:firstLine="720"/>
        <w:rPr>
          <w:rFonts w:ascii="Times New Roman" w:hAnsi="Times New Roman"/>
          <w:b/>
          <w:bCs/>
          <w:color w:val="000000" w:themeColor="text1"/>
          <w:sz w:val="22"/>
          <w:szCs w:val="22"/>
        </w:rPr>
      </w:pPr>
    </w:p>
    <w:p w:rsidR="00F74EB3" w:rsidP="34667EB5" w:rsidRDefault="00F74EB3" w14:paraId="7A3C747E" w14:textId="7ABC81D0" w14:noSpellErr="1">
      <w:pPr>
        <w:ind w:firstLine="720"/>
        <w:rPr>
          <w:sz w:val="22"/>
          <w:szCs w:val="22"/>
        </w:rPr>
      </w:pPr>
      <w:ins w:author="Cassie Coyle" w:date="2018-10-26T20:13:00Z" w:id="678">
        <w:r w:rsidRPr="6D14ED30">
          <w:rPr>
            <w:sz w:val="22"/>
            <w:szCs w:val="22"/>
          </w:rPr>
          <w:t>4.1.2     Stimulus / Response Sequences</w:t>
        </w:r>
      </w:ins>
    </w:p>
    <w:p w:rsidRPr="004B687F" w:rsidR="004B687F" w:rsidP="34667EB5" w:rsidRDefault="004B687F" w14:paraId="7C4E02AD" w14:noSpellErr="1" w14:textId="1BD1B11C">
      <w:pPr>
        <w:ind w:left="1440"/>
        <w:rPr>
          <w:rFonts w:ascii="Times New Roman" w:hAnsi="Times New Roman"/>
          <w:sz w:val="22"/>
          <w:szCs w:val="22"/>
        </w:rPr>
      </w:pPr>
      <w:ins w:author="Cassie Coyle" w:date="2018-10-26T20:13:00Z" w:id="679">
        <w:r w:rsidRPr="6D14ED30">
          <w:rPr>
            <w:rFonts w:ascii="Times New Roman" w:hAnsi="Times New Roman"/>
            <w:sz w:val="22"/>
            <w:szCs w:val="22"/>
          </w:rPr>
          <w:t xml:space="preserve">The user starts the game and </w:t>
        </w:r>
        <w:r w:rsidRPr="6D14ED30">
          <w:rPr>
            <w:rFonts w:ascii="Times New Roman" w:hAnsi="Times New Roman"/>
            <w:sz w:val="22"/>
            <w:szCs w:val="22"/>
          </w:rPr>
          <w:t>clicks the</w:t>
        </w:r>
        <w:r w:rsidRPr="6D14ED30">
          <w:rPr>
            <w:rFonts w:ascii="Times New Roman" w:hAnsi="Times New Roman"/>
            <w:sz w:val="22"/>
            <w:szCs w:val="22"/>
          </w:rPr>
          <w:t xml:space="preserve"> timer </w:t>
        </w:r>
        <w:r w:rsidRPr="6D14ED30">
          <w:rPr>
            <w:rFonts w:ascii="Times New Roman" w:hAnsi="Times New Roman"/>
            <w:sz w:val="22"/>
            <w:szCs w:val="22"/>
          </w:rPr>
          <w:t xml:space="preserve">button </w:t>
        </w:r>
        <w:r w:rsidRPr="6D14ED30">
          <w:rPr>
            <w:rFonts w:ascii="Times New Roman" w:hAnsi="Times New Roman"/>
            <w:sz w:val="22"/>
            <w:szCs w:val="22"/>
          </w:rPr>
          <w:t>in the bottom right corner</w:t>
        </w:r>
        <w:r w:rsidRPr="6D14ED30">
          <w:rPr>
            <w:rFonts w:ascii="Times New Roman" w:hAnsi="Times New Roman"/>
            <w:sz w:val="22"/>
            <w:szCs w:val="22"/>
          </w:rPr>
          <w:t>.</w:t>
        </w:r>
        <w:r w:rsidRPr="6D14ED30">
          <w:rPr>
            <w:rFonts w:ascii="Times New Roman" w:hAnsi="Times New Roman"/>
            <w:sz w:val="22"/>
            <w:szCs w:val="22"/>
          </w:rPr>
          <w:t xml:space="preserve"> The timer keeps a duration count of how long since the timer button has been clicked.</w:t>
        </w:r>
      </w:ins>
    </w:p>
    <w:p w:rsidR="6D14ED30" w:rsidP="6D14ED30" w:rsidRDefault="6D14ED30" w14:paraId="1612DE49" w14:textId="3373630D">
      <w:pPr>
        <w:ind w:left="1440"/>
        <w:rPr>
          <w:rFonts w:ascii="Times New Roman" w:hAnsi="Times New Roman"/>
          <w:sz w:val="22"/>
          <w:szCs w:val="22"/>
        </w:rPr>
      </w:pPr>
    </w:p>
    <w:p w:rsidR="00F74EB3" w:rsidP="6D14ED30" w:rsidRDefault="00F74EB3" w14:paraId="57C99F42" w14:textId="58D6F32D" w14:noSpellErr="1">
      <w:pPr>
        <w:ind w:firstLine="720"/>
        <w:rPr>
          <w:ins w:author="Cassie Coyle" w:date="2018-10-26T20:13:00Z" w:id="680"/>
        </w:rPr>
      </w:pPr>
      <w:ins w:author="Cassie Coyle" w:date="2018-10-26T20:13:00Z" w:id="681">
        <w:r w:rsidRPr="6D14ED30">
          <w:rPr>
            <w:sz w:val="22"/>
            <w:szCs w:val="22"/>
          </w:rPr>
          <w:t>4.4.3     Functional Requirements</w:t>
        </w:r>
      </w:ins>
    </w:p>
    <w:p w:rsidR="00C749E0" w:rsidP="34667EB5" w:rsidRDefault="004B687F" w14:paraId="6CEF7CEB" w14:textId="77777777" w14:noSpellErr="1">
      <w:pPr>
        <w:ind w:left="720" w:firstLine="720"/>
        <w:rPr>
          <w:rFonts w:ascii="Times New Roman" w:hAnsi="Times New Roman"/>
          <w:sz w:val="22"/>
          <w:szCs w:val="22"/>
        </w:rPr>
      </w:pPr>
      <w:ins w:author="Cassie Coyle" w:date="2018-10-26T20:13:00Z" w:id="682">
        <w:r w:rsidRPr="6D14ED30">
          <w:rPr>
            <w:rFonts w:ascii="Times New Roman" w:hAnsi="Times New Roman"/>
            <w:sz w:val="22"/>
            <w:szCs w:val="22"/>
          </w:rPr>
          <w:t xml:space="preserve">REQ-1: The system shall start the timer when the </w:t>
        </w:r>
      </w:ins>
      <w:ins w:author="Natalie Ownby" w:date="2018-10-26T19:20:00Z" w:id="683">
        <w:r w:rsidRPr="6D14ED30" w:rsidR="003E3E07">
          <w:rPr>
            <w:rFonts w:ascii="Times New Roman" w:hAnsi="Times New Roman"/>
            <w:sz w:val="22"/>
            <w:szCs w:val="22"/>
          </w:rPr>
          <w:t>“start timer” button</w:t>
        </w:r>
      </w:ins>
      <w:del w:author="Natalie Ownby" w:date="2018-10-26T19:20:00Z" w:id="684">
        <w:r>
          <w:delText>game</w:delText>
        </w:r>
      </w:del>
      <w:ins w:author="Cassie Coyle" w:date="2018-10-26T20:13:00Z" w:id="685">
        <w:r w:rsidRPr="6D14ED30">
          <w:rPr>
            <w:rFonts w:ascii="Times New Roman" w:hAnsi="Times New Roman"/>
            <w:sz w:val="22"/>
            <w:szCs w:val="22"/>
          </w:rPr>
          <w:t xml:space="preserve"> is </w:t>
        </w:r>
      </w:ins>
      <w:ins w:author="Natalie Ownby" w:date="2018-10-26T19:20:00Z" w:id="686">
        <w:r w:rsidRPr="6D14ED30" w:rsidR="003E3E07">
          <w:rPr>
            <w:rFonts w:ascii="Times New Roman" w:hAnsi="Times New Roman"/>
            <w:sz w:val="22"/>
            <w:szCs w:val="22"/>
          </w:rPr>
          <w:t>clicked</w:t>
        </w:r>
      </w:ins>
      <w:del w:author="Natalie Ownby" w:date="2018-10-26T19:20:00Z" w:id="687">
        <w:r>
          <w:delText>started</w:delText>
        </w:r>
      </w:del>
    </w:p>
    <w:p w:rsidR="004B687F" w:rsidP="34667EB5" w:rsidRDefault="004B687F" w14:paraId="0A967B82" w14:textId="77777777">
      <w:pPr>
        <w:ind w:left="720" w:firstLine="720"/>
        <w:rPr>
          <w:rFonts w:ascii="Times New Roman" w:hAnsi="Times New Roman"/>
          <w:sz w:val="22"/>
          <w:szCs w:val="22"/>
        </w:rPr>
      </w:pPr>
      <w:del w:author="Natalie Ownby" w:date="2018-10-26T19:20:00Z" w:id="690">
        <w:r>
          <w:delText>game</w:delText>
        </w:r>
      </w:del>
      <w:del w:author="Natalie Ownby" w:date="2018-10-26T19:20:00Z" w:id="693">
        <w:r>
          <w:delText>stopped</w:delText>
        </w:r>
      </w:del>
      <w:ins w:author="Cassie Coyle" w:date="2018-10-26T20:13:00Z" w:id="694">
        <w:r>
          <w:rPr>
            <w:color w:val="000000"/>
          </w:rPr>
          <w:tab/>
        </w:r>
      </w:ins>
    </w:p>
    <w:p w:rsidRPr="00990932" w:rsidR="004B4BA3" w:rsidP="0D823A6C" w:rsidRDefault="0D823A6C" w14:paraId="4A0CE725" w14:textId="77777777">
      <w:pPr>
        <w:pStyle w:val="Heading1"/>
        <w:rPr>
          <w:color w:val="000000" w:themeColor="text1"/>
        </w:rPr>
      </w:pPr>
      <w:bookmarkStart w:name="_Toc439994690" w:id="695"/>
      <w:bookmarkStart w:name="_Toc528628005" w:id="696"/>
      <w:r w:rsidRPr="0D823A6C">
        <w:rPr>
          <w:rFonts w:ascii="Times New Roman" w:hAnsi="Times New Roman"/>
          <w:color w:val="000000" w:themeColor="text1"/>
        </w:rPr>
        <w:t>Other Nonfunctional Requirements</w:t>
      </w:r>
      <w:bookmarkEnd w:id="696"/>
    </w:p>
    <w:bookmarkEnd w:id="695"/>
    <w:p w:rsidRPr="00990932" w:rsidR="004B4BA3" w:rsidRDefault="004B4BA3" w14:paraId="2D90A16D" w14:textId="77777777">
      <w:pPr>
        <w:pStyle w:val="template"/>
        <w:rPr>
          <w:del w:author="Natalie Ownby" w:date="2018-10-26T19:20:00Z" w:id="697"/>
          <w:color w:val="000000"/>
        </w:rPr>
      </w:pPr>
      <w:del w:author="Natalie Ownby" w:date="2018-10-26T19:20:00Z" w:id="698">
        <w:r w:rsidRPr="00990932">
          <w:rPr>
            <w:color w:val="000000"/>
          </w:rPr>
          <w:delTex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delText>
        </w:r>
        <w:bookmarkStart w:name="_Toc528620325" w:id="699"/>
        <w:bookmarkStart w:name="_Toc528620619" w:id="700"/>
        <w:bookmarkStart w:name="_Toc528622539" w:id="701"/>
        <w:bookmarkStart w:name="_Toc528622600" w:id="702"/>
        <w:bookmarkStart w:name="_Toc528622661" w:id="703"/>
        <w:bookmarkStart w:name="_Toc528622713" w:id="704"/>
        <w:bookmarkStart w:name="_Toc528627764" w:id="705"/>
        <w:bookmarkStart w:name="_Toc528628006" w:id="706"/>
        <w:bookmarkEnd w:id="699"/>
        <w:bookmarkEnd w:id="700"/>
        <w:bookmarkEnd w:id="701"/>
        <w:bookmarkEnd w:id="702"/>
        <w:bookmarkEnd w:id="703"/>
        <w:bookmarkEnd w:id="704"/>
        <w:bookmarkEnd w:id="705"/>
        <w:bookmarkEnd w:id="706"/>
      </w:del>
    </w:p>
    <w:p w:rsidRPr="00990932" w:rsidR="007F5026" w:rsidP="0D823A6C" w:rsidRDefault="0D823A6C" w14:paraId="208DA9BE" w14:textId="17553EC2">
      <w:pPr>
        <w:pStyle w:val="Heading2"/>
        <w:rPr>
          <w:color w:val="000000" w:themeColor="text1"/>
        </w:rPr>
      </w:pPr>
      <w:bookmarkStart w:name="_Toc528628007" w:id="707"/>
      <w:r w:rsidRPr="0D823A6C">
        <w:rPr>
          <w:rFonts w:ascii="Times New Roman" w:hAnsi="Times New Roman"/>
          <w:color w:val="000000" w:themeColor="text1"/>
        </w:rPr>
        <w:t>Performance Requirements</w:t>
      </w:r>
      <w:bookmarkEnd w:id="707"/>
    </w:p>
    <w:p w:rsidR="34667EB5" w:rsidP="34667EB5" w:rsidRDefault="34667EB5" w14:noSpellErr="1" w14:paraId="24BB2D86" w14:textId="7E845D16">
      <w:pPr>
        <w:pStyle w:val="template"/>
        <w:ind w:left="720"/>
        <w:rPr>
          <w:rFonts w:ascii="Times New Roman" w:hAnsi="Times New Roman"/>
          <w:i w:val="0"/>
          <w:iCs w:val="0"/>
          <w:color w:val="000000" w:themeColor="text1" w:themeTint="FF" w:themeShade="FF"/>
        </w:rPr>
      </w:pPr>
      <w:r w:rsidRPr="34667EB5" w:rsidR="34667EB5">
        <w:rPr>
          <w:rFonts w:ascii="Times New Roman" w:hAnsi="Times New Roman"/>
          <w:i w:val="0"/>
          <w:iCs w:val="0"/>
          <w:color w:val="000000" w:themeColor="text1" w:themeTint="FF" w:themeShade="FF"/>
        </w:rPr>
        <w:t xml:space="preserve">Performance requirements include a quick response time. The checkers game and AI should not lag. The checkers game is not intended to be scalable in that a checkers game is played one game at a time between a user and AI. The platform shall include client-side JavaScript to minimize complicated system overhead. The rationale behind these decisions are so that the user shall be able to play a simple game of checkers, like they would if it were a real checkers board game. The </w:t>
      </w:r>
      <w:r w:rsidRPr="34667EB5" w:rsidR="34667EB5">
        <w:rPr>
          <w:rFonts w:ascii="Times New Roman" w:hAnsi="Times New Roman"/>
          <w:i w:val="0"/>
          <w:iCs w:val="0"/>
          <w:color w:val="000000" w:themeColor="text1" w:themeTint="FF" w:themeShade="FF"/>
        </w:rPr>
        <w:t xml:space="preserve">AI should not take longer than a normal 2 player checkers game in real life on a hard-physical board would take. Design decisions should reflect this thought process of making a simple checkers game for a user to play. The timing for this real time system of the user versus the AI should be </w:t>
      </w:r>
      <w:r w:rsidRPr="34667EB5" w:rsidR="34667EB5">
        <w:rPr>
          <w:rFonts w:ascii="Times New Roman" w:hAnsi="Times New Roman"/>
          <w:i w:val="0"/>
          <w:iCs w:val="0"/>
          <w:color w:val="000000" w:themeColor="text1" w:themeTint="FF" w:themeShade="FF"/>
        </w:rPr>
        <w:t xml:space="preserve">to </w:t>
      </w:r>
      <w:r w:rsidRPr="34667EB5" w:rsidR="34667EB5">
        <w:rPr>
          <w:rFonts w:ascii="Times New Roman" w:hAnsi="Times New Roman"/>
          <w:i w:val="0"/>
          <w:iCs w:val="0"/>
          <w:color w:val="000000" w:themeColor="text1" w:themeTint="FF" w:themeShade="FF"/>
        </w:rPr>
        <w:t>demonstrate a real life physical hard board game of checkers, so the AI should not lag in moving pieces. Therefore, the longest time the AI should take to move a piece is 1 minute.</w:t>
      </w:r>
      <w:r w:rsidRPr="34667EB5" w:rsidR="34667EB5">
        <w:rPr>
          <w:rFonts w:ascii="Times New Roman" w:hAnsi="Times New Roman"/>
          <w:i w:val="0"/>
          <w:iCs w:val="0"/>
          <w:color w:val="000000" w:themeColor="text1" w:themeTint="FF" w:themeShade="FF"/>
        </w:rPr>
        <w:t xml:space="preserve"> The board shall update as to n</w:t>
      </w:r>
      <w:r w:rsidRPr="34667EB5" w:rsidR="34667EB5">
        <w:rPr>
          <w:rFonts w:ascii="Times New Roman" w:hAnsi="Times New Roman"/>
          <w:i w:val="0"/>
          <w:iCs w:val="0"/>
          <w:color w:val="000000" w:themeColor="text1" w:themeTint="FF" w:themeShade="FF"/>
        </w:rPr>
        <w:t>ot exceed a time of 1 second between the user input and the system response</w:t>
      </w:r>
      <w:r w:rsidRPr="34667EB5" w:rsidR="34667EB5">
        <w:rPr>
          <w:rFonts w:ascii="Times New Roman" w:hAnsi="Times New Roman"/>
          <w:i w:val="0"/>
          <w:iCs w:val="0"/>
          <w:color w:val="000000" w:themeColor="text1" w:themeTint="FF" w:themeShade="FF"/>
        </w:rPr>
        <w:t>.</w:t>
      </w:r>
    </w:p>
    <w:p w:rsidRPr="00990932" w:rsidR="007F5026" w:rsidP="0D823A6C" w:rsidRDefault="007F5026" w14:paraId="5308BCBF" w14:textId="77777777">
      <w:pPr>
        <w:pStyle w:val="template"/>
        <w:rPr>
          <w:rFonts w:ascii="Times New Roman" w:hAnsi="Times New Roman"/>
          <w:color w:val="000000" w:themeColor="text1"/>
        </w:rPr>
      </w:pPr>
    </w:p>
    <w:p w:rsidRPr="00990932" w:rsidR="008B41AB" w:rsidP="0D823A6C" w:rsidRDefault="0D823A6C" w14:paraId="005529D4" w14:textId="74B1F6F4">
      <w:pPr>
        <w:pStyle w:val="Heading2"/>
        <w:rPr>
          <w:color w:val="000000" w:themeColor="text1"/>
        </w:rPr>
      </w:pPr>
      <w:bookmarkStart w:name="_Toc528628008" w:id="708"/>
      <w:r w:rsidRPr="0D823A6C">
        <w:rPr>
          <w:rFonts w:ascii="Times New Roman" w:hAnsi="Times New Roman"/>
          <w:color w:val="000000" w:themeColor="text1"/>
        </w:rPr>
        <w:t>Safety Requirements</w:t>
      </w:r>
      <w:bookmarkEnd w:id="708"/>
    </w:p>
    <w:p w:rsidRPr="00990932" w:rsidR="008B41AB" w:rsidP="4BB2BD0F" w:rsidRDefault="4BB2BD0F" w14:paraId="5E3268E1" w14:textId="77777777">
      <w:pPr>
        <w:pStyle w:val="template"/>
        <w:ind w:left="720"/>
        <w:rPr>
          <w:rFonts w:ascii="Times New Roman" w:hAnsi="Times New Roman"/>
          <w:color w:val="000000" w:themeColor="text1"/>
        </w:rPr>
      </w:pPr>
      <w:r w:rsidRPr="4BB2BD0F">
        <w:rPr>
          <w:rFonts w:ascii="Times New Roman" w:hAnsi="Times New Roman"/>
          <w:i w:val="0"/>
          <w:color w:val="000000" w:themeColor="text1"/>
        </w:rPr>
        <w:t>There are no safety requirements associated with this product.</w:t>
      </w:r>
    </w:p>
    <w:p w:rsidRPr="00990932" w:rsidR="00B76BB9" w:rsidP="0D823A6C" w:rsidRDefault="0D823A6C" w14:paraId="7485050C" w14:textId="7B3B72AC">
      <w:pPr>
        <w:pStyle w:val="Heading2"/>
        <w:rPr>
          <w:color w:val="000000" w:themeColor="text1"/>
        </w:rPr>
      </w:pPr>
      <w:bookmarkStart w:name="_Toc528628009" w:id="709"/>
      <w:r w:rsidRPr="0D823A6C">
        <w:rPr>
          <w:rFonts w:ascii="Times New Roman" w:hAnsi="Times New Roman"/>
          <w:color w:val="000000" w:themeColor="text1"/>
        </w:rPr>
        <w:t>Security Requirements</w:t>
      </w:r>
      <w:bookmarkEnd w:id="709"/>
    </w:p>
    <w:p w:rsidRPr="00990932" w:rsidR="00B76BB9" w:rsidP="34667EB5" w:rsidRDefault="00B76BB9" w14:paraId="2E1F9FA9" w14:textId="723BAD08" w14:noSpellErr="1">
      <w:pPr>
        <w:pStyle w:val="template"/>
        <w:ind w:left="720"/>
        <w:rPr>
          <w:rFonts w:ascii="Times New Roman" w:hAnsi="Times New Roman"/>
          <w:i w:val="0"/>
          <w:iCs w:val="0"/>
          <w:color w:val="000000" w:themeColor="text1" w:themeTint="FF" w:themeShade="FF"/>
        </w:rPr>
      </w:pPr>
      <w:r w:rsidRPr="34667EB5">
        <w:rPr>
          <w:rFonts w:ascii="Times New Roman" w:hAnsi="Times New Roman"/>
          <w:i w:val="0"/>
          <w:iCs w:val="0"/>
          <w:color w:val="000000"/>
        </w:rPr>
        <w:t>There are no real security or privacy risks. The system shall allow the user to customize their name if they choose to do. There</w:t>
      </w:r>
      <w:r w:rsidRPr="00990932">
        <w:rPr>
          <w:color w:val="000000"/>
        </w:rPr>
        <w:softHyphen/>
      </w:r>
      <w:r w:rsidRPr="00990932">
        <w:rPr>
          <w:color w:val="000000"/>
        </w:rPr>
        <w:softHyphen/>
      </w:r>
      <w:r w:rsidRPr="00990932">
        <w:rPr>
          <w:color w:val="000000"/>
        </w:rPr>
        <w:softHyphen/>
      </w:r>
      <w:r w:rsidRPr="00990932">
        <w:rPr>
          <w:color w:val="000000"/>
        </w:rPr>
        <w:softHyphen/>
      </w:r>
      <w:r w:rsidRPr="00990932">
        <w:rPr>
          <w:color w:val="000000"/>
        </w:rPr>
        <w:softHyphen/>
      </w:r>
      <w:r w:rsidRPr="00990932">
        <w:rPr>
          <w:color w:val="000000"/>
        </w:rPr>
        <w:softHyphen/>
      </w:r>
      <w:r w:rsidRPr="00990932">
        <w:rPr>
          <w:color w:val="000000"/>
        </w:rPr>
        <w:softHyphen/>
      </w:r>
      <w:r w:rsidRPr="00990932">
        <w:rPr>
          <w:color w:val="000000"/>
        </w:rPr>
        <w:softHyphen/>
      </w:r>
      <w:r w:rsidRPr="00990932">
        <w:rPr>
          <w:color w:val="000000"/>
        </w:rPr>
        <w:softHyphen/>
      </w:r>
      <w:r w:rsidRPr="00990932">
        <w:rPr>
          <w:color w:val="000000"/>
        </w:rPr>
        <w:softHyphen/>
      </w:r>
      <w:r w:rsidRPr="00990932">
        <w:rPr>
          <w:color w:val="000000"/>
        </w:rPr>
        <w:softHyphen/>
      </w:r>
      <w:r w:rsidRPr="00990932">
        <w:rPr>
          <w:color w:val="000000"/>
        </w:rPr>
        <w:softHyphen/>
      </w:r>
      <w:r w:rsidRPr="00990932">
        <w:rPr>
          <w:color w:val="000000"/>
        </w:rPr>
        <w:softHyphen/>
      </w:r>
      <w:r w:rsidRPr="00990932">
        <w:rPr>
          <w:color w:val="000000"/>
        </w:rPr>
        <w:softHyphen/>
      </w:r>
      <w:r w:rsidRPr="00990932">
        <w:rPr>
          <w:color w:val="000000"/>
        </w:rPr>
        <w:softHyphen/>
      </w:r>
      <w:r w:rsidRPr="00990932">
        <w:rPr>
          <w:color w:val="000000"/>
        </w:rPr>
        <w:softHyphen/>
      </w:r>
      <w:r w:rsidRPr="00990932">
        <w:rPr>
          <w:color w:val="000000"/>
        </w:rPr>
        <w:softHyphen/>
      </w:r>
      <w:r w:rsidRPr="34667EB5">
        <w:rPr>
          <w:rFonts w:ascii="Times New Roman" w:hAnsi="Times New Roman"/>
          <w:i w:val="0"/>
          <w:iCs w:val="0"/>
          <w:color w:val="000000"/>
        </w:rPr>
        <w:t xml:space="preserve"> are no user identity authentication requirements because user authentication is not a requirement of the checkers game. </w:t>
      </w:r>
    </w:p>
    <w:p w:rsidRPr="00990932" w:rsidR="00470F64" w:rsidP="0D823A6C" w:rsidRDefault="0D823A6C" w14:paraId="5832FEFB" w14:textId="4DFC44F2">
      <w:pPr>
        <w:pStyle w:val="Heading2"/>
        <w:rPr>
          <w:color w:val="000000" w:themeColor="text1"/>
        </w:rPr>
      </w:pPr>
      <w:bookmarkStart w:name="_Toc528628010" w:id="711"/>
      <w:r w:rsidRPr="0D823A6C">
        <w:rPr>
          <w:rFonts w:ascii="Times New Roman" w:hAnsi="Times New Roman"/>
          <w:color w:val="000000" w:themeColor="text1"/>
        </w:rPr>
        <w:t>Software Quality Attributes</w:t>
      </w:r>
      <w:bookmarkEnd w:id="711"/>
    </w:p>
    <w:p w:rsidRPr="00990932" w:rsidR="00470F64" w:rsidP="34667EB5" w:rsidRDefault="00470F64" w14:paraId="376CBFCC" w14:noSpellErr="1" w14:textId="326E72C3">
      <w:pPr>
        <w:pStyle w:val="template"/>
        <w:ind w:left="720"/>
        <w:rPr>
          <w:rFonts w:ascii="Times New Roman" w:hAnsi="Times New Roman"/>
          <w:color w:val="000000" w:themeColor="text1" w:themeTint="FF" w:themeShade="FF"/>
        </w:rPr>
      </w:pPr>
      <w:r w:rsidRPr="34667EB5">
        <w:rPr>
          <w:rFonts w:ascii="Times New Roman" w:hAnsi="Times New Roman"/>
          <w:i w:val="0"/>
          <w:iCs w:val="0"/>
          <w:color w:val="000000"/>
        </w:rPr>
        <w:t xml:space="preserve">Quality characteristics for </w:t>
      </w:r>
      <w:ins w:author="Cassie Coyle" w:date="2018-10-26T19:17:00Z" w:id="712">
        <w:r w:rsidRPr="34667EB5">
          <w:rPr>
            <w:rFonts w:ascii="Times New Roman" w:hAnsi="Times New Roman"/>
            <w:i w:val="0"/>
            <w:iCs w:val="0"/>
            <w:color w:val="000000"/>
          </w:rPr>
          <w:t>th</w:t>
        </w:r>
        <w:r w:rsidRPr="34667EB5" w:rsidR="005F652C">
          <w:rPr>
            <w:rFonts w:ascii="Times New Roman" w:hAnsi="Times New Roman"/>
            <w:i w:val="0"/>
            <w:iCs w:val="0"/>
            <w:color w:val="000000"/>
          </w:rPr>
          <w:t>e</w:t>
        </w:r>
      </w:ins>
      <w:del w:author="Cassie Coyle" w:date="2018-10-26T19:17:00Z" w:id="713">
        <w:r w:rsidRPr="00990932">
          <w:rPr>
            <w:color w:val="000000"/>
          </w:rPr>
          <w:delText>th</w:delText>
        </w:r>
        <w:r w:rsidRPr="00990932" w:rsidR="00BE1FE5">
          <w:rPr>
            <w:color w:val="000000"/>
          </w:rPr>
          <w:delText>d</w:delText>
        </w:r>
      </w:del>
      <w:r w:rsidRPr="34667EB5">
        <w:rPr>
          <w:rFonts w:ascii="Times New Roman" w:hAnsi="Times New Roman"/>
          <w:i w:val="0"/>
          <w:iCs w:val="0"/>
          <w:color w:val="000000"/>
        </w:rPr>
        <w:t xml:space="preserve"> checkers game are availability, portability</w:t>
      </w:r>
      <w:r w:rsidRPr="34667EB5">
        <w:rPr>
          <w:rFonts w:ascii="Times New Roman" w:hAnsi="Times New Roman"/>
          <w:i w:val="0"/>
          <w:iCs w:val="0"/>
          <w:color w:val="000000"/>
        </w:rPr>
        <w:t xml:space="preserve">,</w:t>
      </w:r>
      <w:r w:rsidRPr="34667EB5">
        <w:rPr>
          <w:rFonts w:ascii="Times New Roman" w:hAnsi="Times New Roman"/>
          <w:i w:val="0"/>
          <w:iCs w:val="0"/>
          <w:color w:val="000000"/>
        </w:rPr>
        <w:t xml:space="preserve"> and usability. This game shall be widely available and </w:t>
      </w:r>
      <w:del w:author="Cassie Coyle" w:date="2018-10-26T19:17:00Z" w:id="714">
        <w:r w:rsidRPr="00990932">
          <w:rPr>
            <w:color w:val="000000"/>
          </w:rPr>
          <w:delText xml:space="preserve">to be </w:delText>
        </w:r>
      </w:del>
      <w:r w:rsidRPr="34667EB5">
        <w:rPr>
          <w:rFonts w:ascii="Times New Roman" w:hAnsi="Times New Roman"/>
          <w:i w:val="0"/>
          <w:iCs w:val="0"/>
          <w:color w:val="000000"/>
        </w:rPr>
        <w:t xml:space="preserve">used on any PC or Mac computer </w:t>
      </w:r>
      <w:ins w:author="Cassie Coyle" w:date="2018-10-26T19:17:00Z" w:id="715">
        <w:r w:rsidRPr="34667EB5" w:rsidR="0059030A">
          <w:rPr>
            <w:rFonts w:ascii="Times New Roman" w:hAnsi="Times New Roman"/>
            <w:i w:val="0"/>
            <w:iCs w:val="0"/>
            <w:color w:val="000000"/>
          </w:rPr>
          <w:t>with internet access</w:t>
        </w:r>
        <w:r w:rsidRPr="34667EB5" w:rsidR="005F652C">
          <w:rPr>
            <w:rFonts w:ascii="Times New Roman" w:hAnsi="Times New Roman"/>
            <w:i w:val="0"/>
            <w:iCs w:val="0"/>
            <w:color w:val="000000"/>
          </w:rPr>
          <w:t>,</w:t>
        </w:r>
        <w:r w:rsidRPr="34667EB5">
          <w:rPr>
            <w:rFonts w:ascii="Times New Roman" w:hAnsi="Times New Roman"/>
            <w:i w:val="0"/>
            <w:iCs w:val="0"/>
            <w:color w:val="000000"/>
          </w:rPr>
          <w:t xml:space="preserve"> </w:t>
        </w:r>
      </w:ins>
      <w:r w:rsidRPr="34667EB5">
        <w:rPr>
          <w:rFonts w:ascii="Times New Roman" w:hAnsi="Times New Roman"/>
          <w:i w:val="0"/>
          <w:iCs w:val="0"/>
          <w:color w:val="000000"/>
        </w:rPr>
        <w:t>and easy to understand and</w:t>
      </w:r>
      <w:del w:author="Cassie Coyle" w:date="2018-10-26T19:17:00Z" w:id="716">
        <w:r w:rsidRPr="00990932">
          <w:rPr>
            <w:color w:val="000000"/>
          </w:rPr>
          <w:delText xml:space="preserve"> to</w:delText>
        </w:r>
      </w:del>
      <w:r w:rsidRPr="34667EB5">
        <w:rPr>
          <w:rFonts w:ascii="Times New Roman" w:hAnsi="Times New Roman"/>
          <w:i w:val="0"/>
          <w:iCs w:val="0"/>
          <w:color w:val="000000"/>
        </w:rPr>
        <w:t xml:space="preserve"> use.</w:t>
      </w:r>
    </w:p>
    <w:p w:rsidRPr="00990932" w:rsidR="004B4BA3" w:rsidP="34667EB5" w:rsidRDefault="004D78BE" w14:paraId="3769B28A" w14:textId="6BC5CF8A" w14:noSpellErr="1">
      <w:pPr>
        <w:pStyle w:val="Heading2"/>
        <w:rPr>
          <w:color w:val="000000" w:themeColor="text1" w:themeTint="FF" w:themeShade="FF"/>
        </w:rPr>
      </w:pPr>
      <w:ins w:author="Natalie Ownby" w:date="2018-10-14T15:36:00Z" w:id="717">
        <w:del w:author="Natalie Ownby" w:date="2018-10-14T15:36:00Z" w:id="718">
          <w:r w:rsidRPr="00990932">
            <w:rPr>
              <w:color w:val="000000"/>
            </w:rPr>
            <w:lastRenderedPageBreak/>
            <w:delText>’</w:delText>
          </w:r>
        </w:del>
      </w:ins>
      <w:bookmarkStart w:name="_Toc528628011" w:id="719"/>
      <w:r w:rsidRPr="0D823A6C" w:rsidR="0D823A6C">
        <w:rPr>
          <w:rFonts w:ascii="Times New Roman" w:hAnsi="Times New Roman"/>
          <w:color w:val="000000" w:themeColor="text1"/>
        </w:rPr>
        <w:t>Business Rules</w:t>
      </w:r>
      <w:bookmarkEnd w:id="719"/>
    </w:p>
    <w:p w:rsidRPr="00B2331D" w:rsidR="0059030A" w:rsidP="34667EB5" w:rsidRDefault="0059030A" w14:paraId="6CF33438" w14:textId="41616975">
      <w:pPr>
        <w:pStyle w:val="template"/>
        <w:ind w:left="720"/>
        <w:rPr>
          <w:rFonts w:ascii="Times New Roman" w:hAnsi="Times New Roman"/>
          <w:i w:val="0"/>
          <w:iCs w:val="0"/>
          <w:color w:val="000000" w:themeColor="text1" w:themeTint="FF" w:themeShade="FF"/>
        </w:rPr>
      </w:pPr>
      <w:ins w:author="Cassie Coyle" w:date="2018-10-26T19:17:00Z" w:id="720">
        <w:r w:rsidRPr="34667EB5">
          <w:rPr>
            <w:rFonts w:ascii="Times New Roman" w:hAnsi="Times New Roman"/>
            <w:i w:val="0"/>
            <w:iCs w:val="0"/>
            <w:color w:val="000000"/>
          </w:rPr>
          <w:t xml:space="preserve">Individuals involved in the game of checkers are the user and the AI. The roles of the user </w:t>
        </w:r>
        <w:r w:rsidRPr="34667EB5">
          <w:rPr>
            <w:rFonts w:ascii="Times New Roman" w:hAnsi="Times New Roman"/>
            <w:i w:val="0"/>
            <w:iCs w:val="0"/>
            <w:color w:val="000000"/>
          </w:rPr>
          <w:t xml:space="preserve">and AI </w:t>
        </w:r>
        <w:r w:rsidRPr="34667EB5">
          <w:rPr>
            <w:rFonts w:ascii="Times New Roman" w:hAnsi="Times New Roman"/>
            <w:i w:val="0"/>
            <w:iCs w:val="0"/>
            <w:color w:val="000000"/>
          </w:rPr>
          <w:t>involve following the rules of the game of checkers</w:t>
        </w:r>
        <w:r w:rsidRPr="34667EB5">
          <w:rPr>
            <w:rFonts w:ascii="Times New Roman" w:hAnsi="Times New Roman"/>
            <w:i w:val="0"/>
            <w:iCs w:val="0"/>
            <w:color w:val="000000"/>
          </w:rPr>
          <w:t xml:space="preserve"> outlined in the link found in section 1.5.</w:t>
        </w:r>
      </w:ins>
    </w:p>
    <w:p w:rsidRPr="00990932" w:rsidR="004D78BE" w:rsidRDefault="004D78BE" w14:paraId="49272B40" w14:textId="77777777">
      <w:pPr>
        <w:pStyle w:val="template"/>
        <w:rPr>
          <w:ins w:author="Natalie Ownby" w:date="2018-10-14T15:36:00Z" w:id="721"/>
          <w:del w:author="Natalie Ownby" w:date="2018-10-14T15:36:00Z" w:id="722"/>
          <w:color w:val="000000"/>
        </w:rPr>
      </w:pPr>
    </w:p>
    <w:p w:rsidRPr="00990932" w:rsidR="004D78BE" w:rsidRDefault="004D78BE" w14:paraId="7EB30718" w14:textId="77777777">
      <w:pPr>
        <w:pStyle w:val="template"/>
        <w:rPr>
          <w:ins w:author="Natalie Ownby" w:date="2018-10-14T15:36:00Z" w:id="723"/>
          <w:del w:author="Natalie Ownby" w:date="2018-10-14T15:36:00Z" w:id="724"/>
          <w:color w:val="000000"/>
        </w:rPr>
      </w:pPr>
      <w:ins w:author="Natalie Ownby" w:date="2018-10-14T15:36:00Z" w:id="725">
        <w:del w:author="Natalie Ownby" w:date="2018-10-14T15:36:00Z" w:id="726">
          <w:r w:rsidRPr="00990932">
            <w:rPr>
              <w:color w:val="000000"/>
            </w:rPr>
            <w:delText>Any user can use the game of checkers software.</w:delText>
          </w:r>
        </w:del>
      </w:ins>
    </w:p>
    <w:p w:rsidRPr="00B2331D" w:rsidR="00D31F1E" w:rsidP="0D823A6C" w:rsidRDefault="00D31F1E" w14:paraId="3524238C" w14:textId="77777777">
      <w:pPr>
        <w:pStyle w:val="template"/>
        <w:rPr>
          <w:rFonts w:ascii="Times New Roman" w:hAnsi="Times New Roman"/>
          <w:color w:val="000000" w:themeColor="text1"/>
        </w:rPr>
      </w:pPr>
    </w:p>
    <w:p w:rsidRPr="00990932" w:rsidR="004B4BA3" w:rsidRDefault="004B4BA3" w14:paraId="46748734" w14:textId="77777777">
      <w:pPr>
        <w:pStyle w:val="Heading1"/>
        <w:rPr>
          <w:del w:author="Cassie Coyle" w:date="2018-10-26T19:17:00Z" w:id="727"/>
          <w:color w:val="000000"/>
        </w:rPr>
      </w:pPr>
      <w:bookmarkStart w:name="_Toc439994695" w:id="728"/>
      <w:del w:author="Cassie Coyle" w:date="2018-10-26T19:17:00Z" w:id="729">
        <w:r w:rsidRPr="00990932">
          <w:rPr>
            <w:color w:val="000000"/>
          </w:rPr>
          <w:delText>Other Requirements</w:delText>
        </w:r>
        <w:bookmarkEnd w:id="728"/>
      </w:del>
    </w:p>
    <w:p w:rsidRPr="00990932" w:rsidR="004B4BA3" w:rsidRDefault="004B4BA3" w14:paraId="7F73AB75" w14:textId="77777777">
      <w:pPr>
        <w:pStyle w:val="template"/>
        <w:rPr>
          <w:del w:author="Cassie Coyle" w:date="2018-10-26T19:17:00Z" w:id="730"/>
          <w:color w:val="000000"/>
        </w:rPr>
      </w:pPr>
      <w:del w:author="Cassie Coyle" w:date="2018-10-26T19:17:00Z" w:id="731">
        <w:r w:rsidRPr="00990932">
          <w:rPr>
            <w:color w:val="000000"/>
          </w:rPr>
          <w:delText>&lt;Define any other requirements not covered elsewhere in the SRS. This might include database requirements, internationalization requirements, legal requirements, reuse objectives for the project, and so on. Add any new sections that are pertinent to the project.&gt;</w:delText>
        </w:r>
      </w:del>
    </w:p>
    <w:p w:rsidRPr="00990932" w:rsidR="004B4BA3" w:rsidP="0D823A6C" w:rsidRDefault="004B4BA3" w14:paraId="13DFC692" w14:textId="77777777">
      <w:pPr>
        <w:pStyle w:val="TOCEntry"/>
        <w:rPr>
          <w:rFonts w:ascii="Times New Roman" w:hAnsi="Times New Roman"/>
          <w:color w:val="000000" w:themeColor="text1"/>
        </w:rPr>
      </w:pPr>
      <w:bookmarkStart w:name="_Toc439994696" w:id="732"/>
      <w:bookmarkStart w:name="_Toc528628012" w:id="733"/>
      <w:r w:rsidRPr="0D823A6C">
        <w:rPr>
          <w:rFonts w:ascii="Times New Roman" w:hAnsi="Times New Roman"/>
          <w:color w:val="000000"/>
        </w:rPr>
        <w:t>Appendix A: Glossary</w:t>
      </w:r>
      <w:bookmarkEnd w:id="732"/>
      <w:bookmarkEnd w:id="733"/>
    </w:p>
    <w:p w:rsidRPr="00B2331D" w:rsidR="009550F8" w:rsidP="34667EB5" w:rsidRDefault="009550F8" w14:paraId="0AD1793A" w14:textId="77777777" w14:noSpellErr="1">
      <w:pPr>
        <w:pStyle w:val="template"/>
        <w:ind w:left="720"/>
        <w:rPr>
          <w:rFonts w:ascii="Times New Roman" w:hAnsi="Times New Roman"/>
          <w:color w:val="000000" w:themeColor="text1" w:themeTint="FF" w:themeShade="FF"/>
        </w:rPr>
      </w:pPr>
      <w:ins w:author="Cassie Coyle" w:date="2018-10-26T19:17:00Z" w:id="734">
        <w:r w:rsidRPr="44DA053E">
          <w:rPr>
            <w:rFonts w:ascii="Times New Roman" w:hAnsi="Times New Roman"/>
            <w:color w:val="000000"/>
          </w:rPr>
          <w:t>Player/User: The user and the AI playing the checkers game.</w:t>
        </w:r>
      </w:ins>
    </w:p>
    <w:p w:rsidRPr="00B2331D" w:rsidR="009550F8" w:rsidP="34667EB5" w:rsidRDefault="009550F8" w14:paraId="212463AA" w14:textId="77777777" w14:noSpellErr="1">
      <w:pPr>
        <w:pStyle w:val="template"/>
        <w:ind w:left="720"/>
        <w:rPr>
          <w:rFonts w:ascii="Times New Roman" w:hAnsi="Times New Roman"/>
          <w:color w:val="000000" w:themeColor="text1" w:themeTint="FF" w:themeShade="FF"/>
        </w:rPr>
      </w:pPr>
      <w:ins w:author="Cassie Coyle" w:date="2018-10-26T19:17:00Z" w:id="735">
        <w:r w:rsidRPr="44DA053E">
          <w:rPr>
            <w:rFonts w:ascii="Times New Roman" w:hAnsi="Times New Roman"/>
            <w:color w:val="000000"/>
          </w:rPr>
          <w:t>AI: The algorithm that will be playing against the user who is playing the checkers game.</w:t>
        </w:r>
      </w:ins>
    </w:p>
    <w:p w:rsidRPr="00B2331D" w:rsidR="009550F8" w:rsidP="34667EB5" w:rsidRDefault="009550F8" w14:paraId="0C103013" w14:textId="01D01E58" w14:noSpellErr="1">
      <w:pPr>
        <w:pStyle w:val="template"/>
        <w:ind w:left="720"/>
        <w:rPr>
          <w:rFonts w:ascii="Times New Roman" w:hAnsi="Times New Roman"/>
          <w:color w:val="000000" w:themeColor="text1" w:themeTint="FF" w:themeShade="FF"/>
        </w:rPr>
      </w:pPr>
      <w:ins w:author="Cassie Coyle" w:date="2018-10-26T19:17:00Z" w:id="736">
        <w:r w:rsidRPr="44DA053E">
          <w:rPr>
            <w:rFonts w:ascii="Times New Roman" w:hAnsi="Times New Roman"/>
            <w:color w:val="000000"/>
          </w:rPr>
          <w:t>JS: Java Script is a high-level interpreted programming language</w:t>
        </w:r>
      </w:ins>
    </w:p>
    <w:p w:rsidRPr="00B2331D" w:rsidR="009550F8" w:rsidP="34667EB5" w:rsidRDefault="009550F8" w14:paraId="64110F09" w14:textId="77777777" w14:noSpellErr="1">
      <w:pPr>
        <w:pStyle w:val="template"/>
        <w:ind w:left="720"/>
        <w:rPr>
          <w:rFonts w:ascii="Times New Roman" w:hAnsi="Times New Roman"/>
          <w:color w:val="000000" w:themeColor="text1" w:themeTint="FF" w:themeShade="FF"/>
        </w:rPr>
      </w:pPr>
      <w:ins w:author="Cassie Coyle" w:date="2018-10-26T19:17:00Z" w:id="737">
        <w:r w:rsidRPr="44DA053E">
          <w:rPr>
            <w:rFonts w:ascii="Times New Roman" w:hAnsi="Times New Roman"/>
            <w:color w:val="000000"/>
          </w:rPr>
          <w:t>HTML: Hypertext Markup language used for creating web pages and applications</w:t>
        </w:r>
      </w:ins>
    </w:p>
    <w:p w:rsidRPr="00B2331D" w:rsidR="009550F8" w:rsidP="34667EB5" w:rsidRDefault="009550F8" w14:paraId="7D7AA6B4" w14:textId="77777777" w14:noSpellErr="1">
      <w:pPr>
        <w:pStyle w:val="template"/>
        <w:ind w:left="720"/>
        <w:rPr>
          <w:rFonts w:ascii="Times New Roman" w:hAnsi="Times New Roman"/>
          <w:color w:val="000000" w:themeColor="text1" w:themeTint="FF" w:themeShade="FF"/>
        </w:rPr>
      </w:pPr>
      <w:ins w:author="Cassie Coyle" w:date="2018-10-26T19:17:00Z" w:id="738">
        <w:r w:rsidRPr="44DA053E">
          <w:rPr>
            <w:rFonts w:ascii="Times New Roman" w:hAnsi="Times New Roman"/>
            <w:color w:val="000000"/>
          </w:rPr>
          <w:t>CSS: Cascading Style Sheets used to describe the presentation of a document written in HTML</w:t>
        </w:r>
      </w:ins>
    </w:p>
    <w:p w:rsidRPr="00B2331D" w:rsidR="009550F8" w:rsidP="34667EB5" w:rsidRDefault="009550F8" w14:paraId="655A50CF" w14:textId="77777777" w14:noSpellErr="1">
      <w:pPr>
        <w:pStyle w:val="template"/>
        <w:ind w:left="720"/>
        <w:rPr>
          <w:rFonts w:ascii="Times New Roman" w:hAnsi="Times New Roman"/>
          <w:color w:val="000000" w:themeColor="text1" w:themeTint="FF" w:themeShade="FF"/>
        </w:rPr>
      </w:pPr>
      <w:ins w:author="Cassie Coyle" w:date="2018-10-26T19:17:00Z" w:id="739">
        <w:r w:rsidRPr="44DA053E">
          <w:rPr>
            <w:rFonts w:ascii="Times New Roman" w:hAnsi="Times New Roman"/>
            <w:color w:val="000000"/>
          </w:rPr>
          <w:t>REQ: requirement</w:t>
        </w:r>
      </w:ins>
    </w:p>
    <w:p w:rsidRPr="00B2331D" w:rsidR="009550F8" w:rsidP="5EA5CC9A" w:rsidRDefault="009550F8" w14:paraId="54DAF422" w14:textId="77777777">
      <w:pPr>
        <w:pStyle w:val="template"/>
        <w:ind w:left="720"/>
        <w:rPr>
          <w:rFonts w:ascii="Times New Roman" w:hAnsi="Times New Roman"/>
          <w:color w:val="000000" w:themeColor="text1"/>
        </w:rPr>
      </w:pPr>
    </w:p>
    <w:p w:rsidRPr="00990932" w:rsidR="004B4BA3" w:rsidRDefault="004B4BA3" w14:paraId="6ED49B82" w14:textId="77777777">
      <w:pPr>
        <w:pStyle w:val="TOCEntry"/>
        <w:rPr>
          <w:del w:author="Cassie Coyle" w:date="2018-10-26T19:20:00Z" w:id="740"/>
          <w:color w:val="000000"/>
        </w:rPr>
      </w:pPr>
      <w:bookmarkStart w:name="_Toc439994697" w:id="741"/>
      <w:del w:author="Cassie Coyle" w:date="2018-10-26T19:20:00Z" w:id="742">
        <w:r w:rsidRPr="00990932">
          <w:rPr>
            <w:color w:val="000000"/>
          </w:rPr>
          <w:delText>Appendix B: Analysis Models</w:delText>
        </w:r>
        <w:bookmarkEnd w:id="741"/>
      </w:del>
    </w:p>
    <w:p w:rsidRPr="00990932" w:rsidR="004B4BA3" w:rsidRDefault="004B4BA3" w14:paraId="6D5EBE4A" w14:textId="77777777">
      <w:pPr>
        <w:pStyle w:val="template"/>
        <w:rPr>
          <w:del w:author="Cassie Coyle" w:date="2018-10-26T19:20:00Z" w:id="743"/>
          <w:i w:val="0"/>
          <w:color w:val="000000"/>
        </w:rPr>
      </w:pPr>
      <w:del w:author="Cassie Coyle" w:date="2018-10-26T19:20:00Z" w:id="744">
        <w:r w:rsidRPr="00990932">
          <w:rPr>
            <w:color w:val="000000"/>
          </w:rPr>
          <w:delText xml:space="preserve">&lt;Optionally, include any pertinent analysis models, such as data flow diagrams, </w:delText>
        </w:r>
        <w:commentRangeStart w:id="745"/>
        <w:r w:rsidRPr="00990932">
          <w:rPr>
            <w:color w:val="000000"/>
          </w:rPr>
          <w:delText>class diagrams</w:delText>
        </w:r>
        <w:commentRangeEnd w:id="745"/>
        <w:r w:rsidR="009550F8">
          <w:rPr>
            <w:rStyle w:val="CommentReference"/>
            <w:rFonts w:ascii="Times" w:hAnsi="Times"/>
            <w:i w:val="0"/>
          </w:rPr>
          <w:commentReference w:id="745"/>
        </w:r>
        <w:r w:rsidRPr="00990932">
          <w:rPr>
            <w:color w:val="000000"/>
          </w:rPr>
          <w:delText>, state-transition diagrams, or entity-relationship diagrams</w:delText>
        </w:r>
        <w:r w:rsidRPr="00990932">
          <w:rPr>
            <w:i w:val="0"/>
            <w:color w:val="000000"/>
          </w:rPr>
          <w:delText>.&gt;</w:delText>
        </w:r>
      </w:del>
    </w:p>
    <w:p w:rsidRPr="00B2331D" w:rsidR="009550F8" w:rsidP="34667EB5" w:rsidRDefault="009550F8" w14:paraId="66B704A8" w14:textId="77777777">
      <w:pPr>
        <w:pStyle w:val="template"/>
        <w:ind w:left="720"/>
        <w:rPr>
          <w:rFonts w:ascii="Times New Roman" w:hAnsi="Times New Roman"/>
          <w:i w:val="0"/>
          <w:iCs w:val="0"/>
          <w:color w:val="000000" w:themeColor="text1" w:themeTint="FF" w:themeShade="FF"/>
        </w:rPr>
      </w:pPr>
    </w:p>
    <w:p w:rsidRPr="00990932" w:rsidR="004B4BA3" w:rsidRDefault="004B4BA3" w14:paraId="163A90E7" w14:textId="77777777">
      <w:pPr>
        <w:pStyle w:val="TOCEntry"/>
        <w:rPr>
          <w:del w:author="Cassie Coyle" w:date="2018-10-26T19:17:00Z" w:id="746"/>
          <w:color w:val="000000"/>
        </w:rPr>
      </w:pPr>
      <w:bookmarkStart w:name="_Toc439994698" w:id="747"/>
      <w:del w:author="Cassie Coyle" w:date="2018-10-26T19:17:00Z" w:id="748">
        <w:r w:rsidRPr="00990932">
          <w:rPr>
            <w:color w:val="000000"/>
          </w:rPr>
          <w:delText>Appendix C: To Be Determined List</w:delText>
        </w:r>
        <w:bookmarkEnd w:id="747"/>
      </w:del>
    </w:p>
    <w:p w:rsidRPr="00990932" w:rsidR="004B4BA3" w:rsidP="5EA5CC9A" w:rsidRDefault="004B4BA3" w14:paraId="5FD5A8A9" w14:textId="77777777">
      <w:pPr>
        <w:pStyle w:val="template"/>
        <w:ind w:left="720"/>
        <w:rPr>
          <w:rFonts w:ascii="Times New Roman" w:hAnsi="Times New Roman"/>
          <w:color w:val="000000" w:themeColor="text1"/>
        </w:rPr>
      </w:pPr>
      <w:del w:author="Cassie Coyle" w:date="2018-10-26T19:17:00Z" w:id="749">
        <w:r w:rsidRPr="00990932">
          <w:rPr>
            <w:color w:val="000000"/>
          </w:rPr>
          <w:delText>&lt;Collect a numbered list of the TBD (to be determined) references that remain in the SRS so they can be tracked to closure.&gt;</w:delText>
        </w:r>
      </w:del>
    </w:p>
    <w:sectPr w:rsidRPr="00990932" w:rsidR="004B4BA3">
      <w:headerReference w:type="default" r:id="rId25"/>
      <w:pgSz w:w="12240" w:h="15840" w:orient="portrait" w:code="1"/>
      <w:pgMar w:top="1440" w:right="1296" w:bottom="1440" w:left="1296" w:header="720" w:footer="720" w:gutter="0"/>
      <w:pgNumType w:start="1"/>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CC" w:author="Coyle, Cassandra I" w:date="2018-10-21T13:19:00Z" w:id="468">
    <w:p w:rsidR="00B45D58" w:rsidRDefault="00B45D58" w14:paraId="51B461F7" w14:textId="77777777">
      <w:pPr>
        <w:pStyle w:val="CommentText"/>
      </w:pPr>
      <w:r>
        <w:rPr>
          <w:rStyle w:val="CommentReference"/>
        </w:rPr>
        <w:annotationRef/>
      </w:r>
      <w:r>
        <w:t>When the user selects a piece, the system shall highlight the piece or make clicking sound or whatever</w:t>
      </w:r>
    </w:p>
  </w:comment>
  <w:comment w:initials="CC" w:author="Coyle, Cassandra I" w:date="2018-10-21T19:24:00Z" w:id="745">
    <w:p w:rsidR="00B45D58" w:rsidRDefault="00B45D58" w14:paraId="52DDD273" w14:textId="77777777">
      <w:pPr>
        <w:pStyle w:val="CommentText"/>
      </w:pPr>
      <w:r>
        <w:rPr>
          <w:rStyle w:val="CommentReference"/>
        </w:rPr>
        <w:annotationRef/>
      </w:r>
      <w:r>
        <w:t>Put in class diagram</w:t>
      </w:r>
    </w:p>
  </w:comment>
</w:comments>
</file>

<file path=word/commentsExtended.xml><?xml version="1.0" encoding="utf-8"?>
<w15:commentsEx xmlns:mc="http://schemas.openxmlformats.org/markup-compatibility/2006" xmlns:w15="http://schemas.microsoft.com/office/word/2012/wordml" mc:Ignorable="w15">
  <w15:commentEx w15:done="0" w15:paraId="51B461F7"/>
  <w15:commentEx w15:done="0" w15:paraId="52DDD273"/>
</w15:commentsEx>
</file>

<file path=word/commentsIds.xml><?xml version="1.0" encoding="utf-8"?>
<w16cid:commentsIds xmlns:mc="http://schemas.openxmlformats.org/markup-compatibility/2006" xmlns:w16cid="http://schemas.microsoft.com/office/word/2016/wordml/cid" mc:Ignorable="w16cid">
  <w16cid:commentId w16cid:paraId="51B461F7" w16cid:durableId="1F76FB69"/>
  <w16cid:commentId w16cid:paraId="52DDD273" w16cid:durableId="1F7750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1AFC" w:rsidRDefault="002B1AFC" w14:paraId="57761F58" w14:textId="77777777">
      <w:r>
        <w:separator/>
      </w:r>
    </w:p>
    <w:p w:rsidR="002B1AFC" w:rsidRDefault="002B1AFC" w14:paraId="699D641C" w14:textId="77777777"/>
  </w:endnote>
  <w:endnote w:type="continuationSeparator" w:id="0">
    <w:p w:rsidR="002B1AFC" w:rsidRDefault="002B1AFC" w14:paraId="35065266" w14:textId="77777777">
      <w:r>
        <w:continuationSeparator/>
      </w:r>
    </w:p>
    <w:p w:rsidR="002B1AFC" w:rsidRDefault="002B1AFC" w14:paraId="4E93E2B4" w14:textId="77777777"/>
  </w:endnote>
  <w:endnote w:type="continuationNotice" w:id="1">
    <w:p w:rsidR="002B1AFC" w:rsidRDefault="002B1AFC" w14:paraId="60515C8B" w14:textId="77777777">
      <w:pPr>
        <w:spacing w:line="240" w:lineRule="auto"/>
      </w:pPr>
    </w:p>
    <w:p w:rsidR="002B1AFC" w:rsidRDefault="002B1AFC" w14:paraId="2C58288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D58" w:rsidRDefault="00B45D58" w14:paraId="315969BA" w14:textId="77777777">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D58" w:rsidRDefault="00B45D58" w14:paraId="3CC863A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1AFC" w:rsidRDefault="002B1AFC" w14:paraId="716EFF05" w14:textId="77777777">
      <w:r>
        <w:separator/>
      </w:r>
    </w:p>
    <w:p w:rsidR="002B1AFC" w:rsidRDefault="002B1AFC" w14:paraId="4A3A5E4C" w14:textId="77777777"/>
  </w:footnote>
  <w:footnote w:type="continuationSeparator" w:id="0">
    <w:p w:rsidR="002B1AFC" w:rsidRDefault="002B1AFC" w14:paraId="0F2DEDB1" w14:textId="77777777">
      <w:r>
        <w:continuationSeparator/>
      </w:r>
    </w:p>
    <w:p w:rsidR="002B1AFC" w:rsidRDefault="002B1AFC" w14:paraId="700455EC" w14:textId="77777777"/>
  </w:footnote>
  <w:footnote w:type="continuationNotice" w:id="1">
    <w:p w:rsidR="002B1AFC" w:rsidRDefault="002B1AFC" w14:paraId="375CD587" w14:textId="77777777">
      <w:pPr>
        <w:spacing w:line="240" w:lineRule="auto"/>
      </w:pPr>
    </w:p>
    <w:p w:rsidR="002B1AFC" w:rsidRDefault="002B1AFC" w14:paraId="7F787A13"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D58" w:rsidRDefault="00B45D58" w14:paraId="7098E5BB"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D58" w:rsidRDefault="00B45D58" w14:paraId="1919C1BB" w14:textId="77777777">
    <w:pPr>
      <w:pStyle w:val="Header"/>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rPr>
        <w:noProof/>
      </w:rP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D58" w:rsidRDefault="00B45D58" w14:paraId="36D3306D" w14:textId="77777777">
    <w:pPr>
      <w:pStyle w:val="Header"/>
      <w:tabs>
        <w:tab w:val="clear" w:pos="9360"/>
        <w:tab w:val="right" w:pos="9630"/>
      </w:tabs>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rPr>
        <w:noProof/>
      </w:rPr>
      <w:t>11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5BC0432"/>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42B1FAC"/>
    <w:multiLevelType w:val="hybridMultilevel"/>
    <w:tmpl w:val="FFFFFFFF"/>
    <w:lvl w:ilvl="0" w:tplc="6C7672E2">
      <w:start w:val="1"/>
      <w:numFmt w:val="bullet"/>
      <w:lvlText w:val=""/>
      <w:lvlJc w:val="left"/>
      <w:pPr>
        <w:ind w:left="720" w:hanging="360"/>
      </w:pPr>
      <w:rPr>
        <w:rFonts w:hint="default" w:ascii="Symbol" w:hAnsi="Symbol"/>
      </w:rPr>
    </w:lvl>
    <w:lvl w:ilvl="1" w:tplc="E88CF846">
      <w:start w:val="1"/>
      <w:numFmt w:val="bullet"/>
      <w:lvlText w:val="o"/>
      <w:lvlJc w:val="left"/>
      <w:pPr>
        <w:ind w:left="1440" w:hanging="360"/>
      </w:pPr>
      <w:rPr>
        <w:rFonts w:hint="default" w:ascii="Courier New" w:hAnsi="Courier New"/>
      </w:rPr>
    </w:lvl>
    <w:lvl w:ilvl="2" w:tplc="483CBAE2">
      <w:start w:val="1"/>
      <w:numFmt w:val="bullet"/>
      <w:lvlText w:val=""/>
      <w:lvlJc w:val="left"/>
      <w:pPr>
        <w:ind w:left="2160" w:hanging="360"/>
      </w:pPr>
      <w:rPr>
        <w:rFonts w:hint="default" w:ascii="Wingdings" w:hAnsi="Wingdings"/>
      </w:rPr>
    </w:lvl>
    <w:lvl w:ilvl="3" w:tplc="EA684E92">
      <w:start w:val="1"/>
      <w:numFmt w:val="bullet"/>
      <w:lvlText w:val=""/>
      <w:lvlJc w:val="left"/>
      <w:pPr>
        <w:ind w:left="2880" w:hanging="360"/>
      </w:pPr>
      <w:rPr>
        <w:rFonts w:hint="default" w:ascii="Symbol" w:hAnsi="Symbol"/>
      </w:rPr>
    </w:lvl>
    <w:lvl w:ilvl="4" w:tplc="9F4CA0FC">
      <w:start w:val="1"/>
      <w:numFmt w:val="bullet"/>
      <w:lvlText w:val="o"/>
      <w:lvlJc w:val="left"/>
      <w:pPr>
        <w:ind w:left="3600" w:hanging="360"/>
      </w:pPr>
      <w:rPr>
        <w:rFonts w:hint="default" w:ascii="Courier New" w:hAnsi="Courier New"/>
      </w:rPr>
    </w:lvl>
    <w:lvl w:ilvl="5" w:tplc="4E5A5B96">
      <w:start w:val="1"/>
      <w:numFmt w:val="bullet"/>
      <w:lvlText w:val=""/>
      <w:lvlJc w:val="left"/>
      <w:pPr>
        <w:ind w:left="4320" w:hanging="360"/>
      </w:pPr>
      <w:rPr>
        <w:rFonts w:hint="default" w:ascii="Wingdings" w:hAnsi="Wingdings"/>
      </w:rPr>
    </w:lvl>
    <w:lvl w:ilvl="6" w:tplc="E10ADB4C">
      <w:start w:val="1"/>
      <w:numFmt w:val="bullet"/>
      <w:lvlText w:val=""/>
      <w:lvlJc w:val="left"/>
      <w:pPr>
        <w:ind w:left="5040" w:hanging="360"/>
      </w:pPr>
      <w:rPr>
        <w:rFonts w:hint="default" w:ascii="Symbol" w:hAnsi="Symbol"/>
      </w:rPr>
    </w:lvl>
    <w:lvl w:ilvl="7" w:tplc="8A7E9EF0">
      <w:start w:val="1"/>
      <w:numFmt w:val="bullet"/>
      <w:lvlText w:val="o"/>
      <w:lvlJc w:val="left"/>
      <w:pPr>
        <w:ind w:left="5760" w:hanging="360"/>
      </w:pPr>
      <w:rPr>
        <w:rFonts w:hint="default" w:ascii="Courier New" w:hAnsi="Courier New"/>
      </w:rPr>
    </w:lvl>
    <w:lvl w:ilvl="8" w:tplc="F5A6AB0E">
      <w:start w:val="1"/>
      <w:numFmt w:val="bullet"/>
      <w:lvlText w:val=""/>
      <w:lvlJc w:val="left"/>
      <w:pPr>
        <w:ind w:left="6480" w:hanging="360"/>
      </w:pPr>
      <w:rPr>
        <w:rFonts w:hint="default" w:ascii="Wingdings" w:hAnsi="Wingdings"/>
      </w:rPr>
    </w:lvl>
  </w:abstractNum>
  <w:abstractNum w:abstractNumId="3" w15:restartNumberingAfterBreak="0">
    <w:nsid w:val="0BD06BC1"/>
    <w:multiLevelType w:val="hybridMultilevel"/>
    <w:tmpl w:val="FFFFFFFF"/>
    <w:lvl w:ilvl="0" w:tplc="1286EB10">
      <w:start w:val="1"/>
      <w:numFmt w:val="bullet"/>
      <w:lvlText w:val=""/>
      <w:lvlJc w:val="left"/>
      <w:pPr>
        <w:ind w:left="720" w:hanging="360"/>
      </w:pPr>
      <w:rPr>
        <w:rFonts w:hint="default" w:ascii="Symbol" w:hAnsi="Symbol"/>
      </w:rPr>
    </w:lvl>
    <w:lvl w:ilvl="1" w:tplc="4B00B05E">
      <w:start w:val="1"/>
      <w:numFmt w:val="bullet"/>
      <w:lvlText w:val="o"/>
      <w:lvlJc w:val="left"/>
      <w:pPr>
        <w:ind w:left="1440" w:hanging="360"/>
      </w:pPr>
      <w:rPr>
        <w:rFonts w:hint="default" w:ascii="Courier New" w:hAnsi="Courier New"/>
      </w:rPr>
    </w:lvl>
    <w:lvl w:ilvl="2" w:tplc="9A647866">
      <w:start w:val="1"/>
      <w:numFmt w:val="bullet"/>
      <w:lvlText w:val=""/>
      <w:lvlJc w:val="left"/>
      <w:pPr>
        <w:ind w:left="2160" w:hanging="360"/>
      </w:pPr>
      <w:rPr>
        <w:rFonts w:hint="default" w:ascii="Wingdings" w:hAnsi="Wingdings"/>
      </w:rPr>
    </w:lvl>
    <w:lvl w:ilvl="3" w:tplc="6BF4C8D8">
      <w:start w:val="1"/>
      <w:numFmt w:val="bullet"/>
      <w:lvlText w:val=""/>
      <w:lvlJc w:val="left"/>
      <w:pPr>
        <w:ind w:left="2880" w:hanging="360"/>
      </w:pPr>
      <w:rPr>
        <w:rFonts w:hint="default" w:ascii="Symbol" w:hAnsi="Symbol"/>
      </w:rPr>
    </w:lvl>
    <w:lvl w:ilvl="4" w:tplc="9C143340">
      <w:start w:val="1"/>
      <w:numFmt w:val="bullet"/>
      <w:lvlText w:val="o"/>
      <w:lvlJc w:val="left"/>
      <w:pPr>
        <w:ind w:left="3600" w:hanging="360"/>
      </w:pPr>
      <w:rPr>
        <w:rFonts w:hint="default" w:ascii="Courier New" w:hAnsi="Courier New"/>
      </w:rPr>
    </w:lvl>
    <w:lvl w:ilvl="5" w:tplc="829E5086">
      <w:start w:val="1"/>
      <w:numFmt w:val="bullet"/>
      <w:lvlText w:val=""/>
      <w:lvlJc w:val="left"/>
      <w:pPr>
        <w:ind w:left="4320" w:hanging="360"/>
      </w:pPr>
      <w:rPr>
        <w:rFonts w:hint="default" w:ascii="Wingdings" w:hAnsi="Wingdings"/>
      </w:rPr>
    </w:lvl>
    <w:lvl w:ilvl="6" w:tplc="A72A993A">
      <w:start w:val="1"/>
      <w:numFmt w:val="bullet"/>
      <w:lvlText w:val=""/>
      <w:lvlJc w:val="left"/>
      <w:pPr>
        <w:ind w:left="5040" w:hanging="360"/>
      </w:pPr>
      <w:rPr>
        <w:rFonts w:hint="default" w:ascii="Symbol" w:hAnsi="Symbol"/>
      </w:rPr>
    </w:lvl>
    <w:lvl w:ilvl="7" w:tplc="B45E181E">
      <w:start w:val="1"/>
      <w:numFmt w:val="bullet"/>
      <w:lvlText w:val="o"/>
      <w:lvlJc w:val="left"/>
      <w:pPr>
        <w:ind w:left="5760" w:hanging="360"/>
      </w:pPr>
      <w:rPr>
        <w:rFonts w:hint="default" w:ascii="Courier New" w:hAnsi="Courier New"/>
      </w:rPr>
    </w:lvl>
    <w:lvl w:ilvl="8" w:tplc="987E9EA2">
      <w:start w:val="1"/>
      <w:numFmt w:val="bullet"/>
      <w:lvlText w:val=""/>
      <w:lvlJc w:val="left"/>
      <w:pPr>
        <w:ind w:left="6480" w:hanging="360"/>
      </w:pPr>
      <w:rPr>
        <w:rFonts w:hint="default" w:ascii="Wingdings" w:hAnsi="Wingdings"/>
      </w:rPr>
    </w:lvl>
  </w:abstractNum>
  <w:abstractNum w:abstractNumId="4" w15:restartNumberingAfterBreak="0">
    <w:nsid w:val="10BE7CEF"/>
    <w:multiLevelType w:val="hybridMultilevel"/>
    <w:tmpl w:val="FFFFFFFF"/>
    <w:lvl w:ilvl="0" w:tplc="76CC0D10">
      <w:start w:val="1"/>
      <w:numFmt w:val="bullet"/>
      <w:lvlText w:val=""/>
      <w:lvlJc w:val="left"/>
      <w:pPr>
        <w:ind w:left="720" w:hanging="360"/>
      </w:pPr>
      <w:rPr>
        <w:rFonts w:hint="default" w:ascii="Symbol" w:hAnsi="Symbol"/>
      </w:rPr>
    </w:lvl>
    <w:lvl w:ilvl="1" w:tplc="7146F9CC">
      <w:start w:val="1"/>
      <w:numFmt w:val="bullet"/>
      <w:lvlText w:val="o"/>
      <w:lvlJc w:val="left"/>
      <w:pPr>
        <w:ind w:left="1440" w:hanging="360"/>
      </w:pPr>
      <w:rPr>
        <w:rFonts w:hint="default" w:ascii="Courier New" w:hAnsi="Courier New"/>
      </w:rPr>
    </w:lvl>
    <w:lvl w:ilvl="2" w:tplc="9090890A">
      <w:start w:val="1"/>
      <w:numFmt w:val="bullet"/>
      <w:lvlText w:val=""/>
      <w:lvlJc w:val="left"/>
      <w:pPr>
        <w:ind w:left="2160" w:hanging="360"/>
      </w:pPr>
      <w:rPr>
        <w:rFonts w:hint="default" w:ascii="Wingdings" w:hAnsi="Wingdings"/>
      </w:rPr>
    </w:lvl>
    <w:lvl w:ilvl="3" w:tplc="E2B25754">
      <w:start w:val="1"/>
      <w:numFmt w:val="bullet"/>
      <w:lvlText w:val=""/>
      <w:lvlJc w:val="left"/>
      <w:pPr>
        <w:ind w:left="2880" w:hanging="360"/>
      </w:pPr>
      <w:rPr>
        <w:rFonts w:hint="default" w:ascii="Symbol" w:hAnsi="Symbol"/>
      </w:rPr>
    </w:lvl>
    <w:lvl w:ilvl="4" w:tplc="84D6861C">
      <w:start w:val="1"/>
      <w:numFmt w:val="bullet"/>
      <w:lvlText w:val="o"/>
      <w:lvlJc w:val="left"/>
      <w:pPr>
        <w:ind w:left="3600" w:hanging="360"/>
      </w:pPr>
      <w:rPr>
        <w:rFonts w:hint="default" w:ascii="Courier New" w:hAnsi="Courier New"/>
      </w:rPr>
    </w:lvl>
    <w:lvl w:ilvl="5" w:tplc="60AAB670">
      <w:start w:val="1"/>
      <w:numFmt w:val="bullet"/>
      <w:lvlText w:val=""/>
      <w:lvlJc w:val="left"/>
      <w:pPr>
        <w:ind w:left="4320" w:hanging="360"/>
      </w:pPr>
      <w:rPr>
        <w:rFonts w:hint="default" w:ascii="Wingdings" w:hAnsi="Wingdings"/>
      </w:rPr>
    </w:lvl>
    <w:lvl w:ilvl="6" w:tplc="5B820276">
      <w:start w:val="1"/>
      <w:numFmt w:val="bullet"/>
      <w:lvlText w:val=""/>
      <w:lvlJc w:val="left"/>
      <w:pPr>
        <w:ind w:left="5040" w:hanging="360"/>
      </w:pPr>
      <w:rPr>
        <w:rFonts w:hint="default" w:ascii="Symbol" w:hAnsi="Symbol"/>
      </w:rPr>
    </w:lvl>
    <w:lvl w:ilvl="7" w:tplc="CBD2DAF8">
      <w:start w:val="1"/>
      <w:numFmt w:val="bullet"/>
      <w:lvlText w:val="o"/>
      <w:lvlJc w:val="left"/>
      <w:pPr>
        <w:ind w:left="5760" w:hanging="360"/>
      </w:pPr>
      <w:rPr>
        <w:rFonts w:hint="default" w:ascii="Courier New" w:hAnsi="Courier New"/>
      </w:rPr>
    </w:lvl>
    <w:lvl w:ilvl="8" w:tplc="1546A30E">
      <w:start w:val="1"/>
      <w:numFmt w:val="bullet"/>
      <w:lvlText w:val=""/>
      <w:lvlJc w:val="left"/>
      <w:pPr>
        <w:ind w:left="6480" w:hanging="360"/>
      </w:pPr>
      <w:rPr>
        <w:rFonts w:hint="default" w:ascii="Wingdings" w:hAnsi="Wingdings"/>
      </w:rPr>
    </w:lvl>
  </w:abstractNum>
  <w:abstractNum w:abstractNumId="5" w15:restartNumberingAfterBreak="0">
    <w:nsid w:val="112F79BA"/>
    <w:multiLevelType w:val="hybridMultilevel"/>
    <w:tmpl w:val="FFFFFFFF"/>
    <w:lvl w:ilvl="0" w:tplc="6770ADEE">
      <w:start w:val="1"/>
      <w:numFmt w:val="bullet"/>
      <w:lvlText w:val=""/>
      <w:lvlJc w:val="left"/>
      <w:pPr>
        <w:ind w:left="720" w:hanging="360"/>
      </w:pPr>
      <w:rPr>
        <w:rFonts w:hint="default" w:ascii="Symbol" w:hAnsi="Symbol"/>
      </w:rPr>
    </w:lvl>
    <w:lvl w:ilvl="1" w:tplc="30C455DE">
      <w:start w:val="1"/>
      <w:numFmt w:val="bullet"/>
      <w:lvlText w:val=""/>
      <w:lvlJc w:val="left"/>
      <w:pPr>
        <w:ind w:left="1440" w:hanging="360"/>
      </w:pPr>
      <w:rPr>
        <w:rFonts w:hint="default" w:ascii="Symbol" w:hAnsi="Symbol"/>
      </w:rPr>
    </w:lvl>
    <w:lvl w:ilvl="2" w:tplc="7D6C3918">
      <w:start w:val="1"/>
      <w:numFmt w:val="bullet"/>
      <w:lvlText w:val=""/>
      <w:lvlJc w:val="left"/>
      <w:pPr>
        <w:ind w:left="2160" w:hanging="360"/>
      </w:pPr>
      <w:rPr>
        <w:rFonts w:hint="default" w:ascii="Wingdings" w:hAnsi="Wingdings"/>
      </w:rPr>
    </w:lvl>
    <w:lvl w:ilvl="3" w:tplc="C0EA67F6">
      <w:start w:val="1"/>
      <w:numFmt w:val="bullet"/>
      <w:lvlText w:val=""/>
      <w:lvlJc w:val="left"/>
      <w:pPr>
        <w:ind w:left="2880" w:hanging="360"/>
      </w:pPr>
      <w:rPr>
        <w:rFonts w:hint="default" w:ascii="Symbol" w:hAnsi="Symbol"/>
      </w:rPr>
    </w:lvl>
    <w:lvl w:ilvl="4" w:tplc="A6CC661E">
      <w:start w:val="1"/>
      <w:numFmt w:val="bullet"/>
      <w:lvlText w:val="o"/>
      <w:lvlJc w:val="left"/>
      <w:pPr>
        <w:ind w:left="3600" w:hanging="360"/>
      </w:pPr>
      <w:rPr>
        <w:rFonts w:hint="default" w:ascii="Courier New" w:hAnsi="Courier New"/>
      </w:rPr>
    </w:lvl>
    <w:lvl w:ilvl="5" w:tplc="2AC08E4E">
      <w:start w:val="1"/>
      <w:numFmt w:val="bullet"/>
      <w:lvlText w:val=""/>
      <w:lvlJc w:val="left"/>
      <w:pPr>
        <w:ind w:left="4320" w:hanging="360"/>
      </w:pPr>
      <w:rPr>
        <w:rFonts w:hint="default" w:ascii="Wingdings" w:hAnsi="Wingdings"/>
      </w:rPr>
    </w:lvl>
    <w:lvl w:ilvl="6" w:tplc="EC729116">
      <w:start w:val="1"/>
      <w:numFmt w:val="bullet"/>
      <w:lvlText w:val=""/>
      <w:lvlJc w:val="left"/>
      <w:pPr>
        <w:ind w:left="5040" w:hanging="360"/>
      </w:pPr>
      <w:rPr>
        <w:rFonts w:hint="default" w:ascii="Symbol" w:hAnsi="Symbol"/>
      </w:rPr>
    </w:lvl>
    <w:lvl w:ilvl="7" w:tplc="A5DC9CD2">
      <w:start w:val="1"/>
      <w:numFmt w:val="bullet"/>
      <w:lvlText w:val="o"/>
      <w:lvlJc w:val="left"/>
      <w:pPr>
        <w:ind w:left="5760" w:hanging="360"/>
      </w:pPr>
      <w:rPr>
        <w:rFonts w:hint="default" w:ascii="Courier New" w:hAnsi="Courier New"/>
      </w:rPr>
    </w:lvl>
    <w:lvl w:ilvl="8" w:tplc="C9CACD9A">
      <w:start w:val="1"/>
      <w:numFmt w:val="bullet"/>
      <w:lvlText w:val=""/>
      <w:lvlJc w:val="left"/>
      <w:pPr>
        <w:ind w:left="6480" w:hanging="360"/>
      </w:pPr>
      <w:rPr>
        <w:rFonts w:hint="default" w:ascii="Wingdings" w:hAnsi="Wingdings"/>
      </w:rPr>
    </w:lvl>
  </w:abstractNum>
  <w:abstractNum w:abstractNumId="6" w15:restartNumberingAfterBreak="0">
    <w:nsid w:val="117C043A"/>
    <w:multiLevelType w:val="hybridMultilevel"/>
    <w:tmpl w:val="FFFFFFFF"/>
    <w:lvl w:ilvl="0" w:tplc="C82495AC">
      <w:start w:val="1"/>
      <w:numFmt w:val="bullet"/>
      <w:lvlText w:val=""/>
      <w:lvlJc w:val="left"/>
      <w:pPr>
        <w:ind w:left="720" w:hanging="360"/>
      </w:pPr>
      <w:rPr>
        <w:rFonts w:hint="default" w:ascii="Symbol" w:hAnsi="Symbol"/>
      </w:rPr>
    </w:lvl>
    <w:lvl w:ilvl="1" w:tplc="64548918">
      <w:start w:val="1"/>
      <w:numFmt w:val="bullet"/>
      <w:lvlText w:val=""/>
      <w:lvlJc w:val="left"/>
      <w:pPr>
        <w:ind w:left="1440" w:hanging="360"/>
      </w:pPr>
      <w:rPr>
        <w:rFonts w:hint="default" w:ascii="Symbol" w:hAnsi="Symbol"/>
      </w:rPr>
    </w:lvl>
    <w:lvl w:ilvl="2" w:tplc="C3C2A000">
      <w:start w:val="1"/>
      <w:numFmt w:val="bullet"/>
      <w:lvlText w:val=""/>
      <w:lvlJc w:val="left"/>
      <w:pPr>
        <w:ind w:left="2160" w:hanging="360"/>
      </w:pPr>
      <w:rPr>
        <w:rFonts w:hint="default" w:ascii="Wingdings" w:hAnsi="Wingdings"/>
      </w:rPr>
    </w:lvl>
    <w:lvl w:ilvl="3" w:tplc="A4168EBA">
      <w:start w:val="1"/>
      <w:numFmt w:val="bullet"/>
      <w:lvlText w:val=""/>
      <w:lvlJc w:val="left"/>
      <w:pPr>
        <w:ind w:left="2880" w:hanging="360"/>
      </w:pPr>
      <w:rPr>
        <w:rFonts w:hint="default" w:ascii="Symbol" w:hAnsi="Symbol"/>
      </w:rPr>
    </w:lvl>
    <w:lvl w:ilvl="4" w:tplc="E6446DB4">
      <w:start w:val="1"/>
      <w:numFmt w:val="bullet"/>
      <w:lvlText w:val="o"/>
      <w:lvlJc w:val="left"/>
      <w:pPr>
        <w:ind w:left="3600" w:hanging="360"/>
      </w:pPr>
      <w:rPr>
        <w:rFonts w:hint="default" w:ascii="Courier New" w:hAnsi="Courier New"/>
      </w:rPr>
    </w:lvl>
    <w:lvl w:ilvl="5" w:tplc="36105FF8">
      <w:start w:val="1"/>
      <w:numFmt w:val="bullet"/>
      <w:lvlText w:val=""/>
      <w:lvlJc w:val="left"/>
      <w:pPr>
        <w:ind w:left="4320" w:hanging="360"/>
      </w:pPr>
      <w:rPr>
        <w:rFonts w:hint="default" w:ascii="Wingdings" w:hAnsi="Wingdings"/>
      </w:rPr>
    </w:lvl>
    <w:lvl w:ilvl="6" w:tplc="16C8669C">
      <w:start w:val="1"/>
      <w:numFmt w:val="bullet"/>
      <w:lvlText w:val=""/>
      <w:lvlJc w:val="left"/>
      <w:pPr>
        <w:ind w:left="5040" w:hanging="360"/>
      </w:pPr>
      <w:rPr>
        <w:rFonts w:hint="default" w:ascii="Symbol" w:hAnsi="Symbol"/>
      </w:rPr>
    </w:lvl>
    <w:lvl w:ilvl="7" w:tplc="099AC69C">
      <w:start w:val="1"/>
      <w:numFmt w:val="bullet"/>
      <w:lvlText w:val="o"/>
      <w:lvlJc w:val="left"/>
      <w:pPr>
        <w:ind w:left="5760" w:hanging="360"/>
      </w:pPr>
      <w:rPr>
        <w:rFonts w:hint="default" w:ascii="Courier New" w:hAnsi="Courier New"/>
      </w:rPr>
    </w:lvl>
    <w:lvl w:ilvl="8" w:tplc="DE5294B8">
      <w:start w:val="1"/>
      <w:numFmt w:val="bullet"/>
      <w:lvlText w:val=""/>
      <w:lvlJc w:val="left"/>
      <w:pPr>
        <w:ind w:left="6480" w:hanging="360"/>
      </w:pPr>
      <w:rPr>
        <w:rFonts w:hint="default" w:ascii="Wingdings" w:hAnsi="Wingdings"/>
      </w:rPr>
    </w:lvl>
  </w:abstractNum>
  <w:abstractNum w:abstractNumId="7" w15:restartNumberingAfterBreak="0">
    <w:nsid w:val="1D963DD0"/>
    <w:multiLevelType w:val="hybridMultilevel"/>
    <w:tmpl w:val="FFFFFFFF"/>
    <w:lvl w:ilvl="0" w:tplc="3FB2EE86">
      <w:start w:val="1"/>
      <w:numFmt w:val="bullet"/>
      <w:lvlText w:val=""/>
      <w:lvlJc w:val="left"/>
      <w:pPr>
        <w:ind w:left="720" w:hanging="360"/>
      </w:pPr>
      <w:rPr>
        <w:rFonts w:hint="default" w:ascii="Symbol" w:hAnsi="Symbol"/>
      </w:rPr>
    </w:lvl>
    <w:lvl w:ilvl="1" w:tplc="4F24AF70">
      <w:start w:val="1"/>
      <w:numFmt w:val="bullet"/>
      <w:lvlText w:val="o"/>
      <w:lvlJc w:val="left"/>
      <w:pPr>
        <w:ind w:left="1440" w:hanging="360"/>
      </w:pPr>
      <w:rPr>
        <w:rFonts w:hint="default" w:ascii="Courier New" w:hAnsi="Courier New"/>
      </w:rPr>
    </w:lvl>
    <w:lvl w:ilvl="2" w:tplc="D21E5EE4">
      <w:start w:val="1"/>
      <w:numFmt w:val="bullet"/>
      <w:lvlText w:val=""/>
      <w:lvlJc w:val="left"/>
      <w:pPr>
        <w:ind w:left="2160" w:hanging="360"/>
      </w:pPr>
      <w:rPr>
        <w:rFonts w:hint="default" w:ascii="Wingdings" w:hAnsi="Wingdings"/>
      </w:rPr>
    </w:lvl>
    <w:lvl w:ilvl="3" w:tplc="E5B02FBA">
      <w:start w:val="1"/>
      <w:numFmt w:val="bullet"/>
      <w:lvlText w:val=""/>
      <w:lvlJc w:val="left"/>
      <w:pPr>
        <w:ind w:left="2880" w:hanging="360"/>
      </w:pPr>
      <w:rPr>
        <w:rFonts w:hint="default" w:ascii="Symbol" w:hAnsi="Symbol"/>
      </w:rPr>
    </w:lvl>
    <w:lvl w:ilvl="4" w:tplc="781E98D8">
      <w:start w:val="1"/>
      <w:numFmt w:val="bullet"/>
      <w:lvlText w:val="o"/>
      <w:lvlJc w:val="left"/>
      <w:pPr>
        <w:ind w:left="3600" w:hanging="360"/>
      </w:pPr>
      <w:rPr>
        <w:rFonts w:hint="default" w:ascii="Courier New" w:hAnsi="Courier New"/>
      </w:rPr>
    </w:lvl>
    <w:lvl w:ilvl="5" w:tplc="2D407AC4">
      <w:start w:val="1"/>
      <w:numFmt w:val="bullet"/>
      <w:lvlText w:val=""/>
      <w:lvlJc w:val="left"/>
      <w:pPr>
        <w:ind w:left="4320" w:hanging="360"/>
      </w:pPr>
      <w:rPr>
        <w:rFonts w:hint="default" w:ascii="Wingdings" w:hAnsi="Wingdings"/>
      </w:rPr>
    </w:lvl>
    <w:lvl w:ilvl="6" w:tplc="48E00F34">
      <w:start w:val="1"/>
      <w:numFmt w:val="bullet"/>
      <w:lvlText w:val=""/>
      <w:lvlJc w:val="left"/>
      <w:pPr>
        <w:ind w:left="5040" w:hanging="360"/>
      </w:pPr>
      <w:rPr>
        <w:rFonts w:hint="default" w:ascii="Symbol" w:hAnsi="Symbol"/>
      </w:rPr>
    </w:lvl>
    <w:lvl w:ilvl="7" w:tplc="9606D062">
      <w:start w:val="1"/>
      <w:numFmt w:val="bullet"/>
      <w:lvlText w:val="o"/>
      <w:lvlJc w:val="left"/>
      <w:pPr>
        <w:ind w:left="5760" w:hanging="360"/>
      </w:pPr>
      <w:rPr>
        <w:rFonts w:hint="default" w:ascii="Courier New" w:hAnsi="Courier New"/>
      </w:rPr>
    </w:lvl>
    <w:lvl w:ilvl="8" w:tplc="D28A71E2">
      <w:start w:val="1"/>
      <w:numFmt w:val="bullet"/>
      <w:lvlText w:val=""/>
      <w:lvlJc w:val="left"/>
      <w:pPr>
        <w:ind w:left="6480" w:hanging="360"/>
      </w:pPr>
      <w:rPr>
        <w:rFonts w:hint="default" w:ascii="Wingdings" w:hAnsi="Wingdings"/>
      </w:rPr>
    </w:lvl>
  </w:abstractNum>
  <w:abstractNum w:abstractNumId="8" w15:restartNumberingAfterBreak="0">
    <w:nsid w:val="226C4B9F"/>
    <w:multiLevelType w:val="hybridMultilevel"/>
    <w:tmpl w:val="FFFFFFFF"/>
    <w:lvl w:ilvl="0" w:tplc="98149BC8">
      <w:start w:val="1"/>
      <w:numFmt w:val="bullet"/>
      <w:lvlText w:val=""/>
      <w:lvlJc w:val="left"/>
      <w:pPr>
        <w:ind w:left="720" w:hanging="360"/>
      </w:pPr>
      <w:rPr>
        <w:rFonts w:hint="default" w:ascii="Symbol" w:hAnsi="Symbol"/>
      </w:rPr>
    </w:lvl>
    <w:lvl w:ilvl="1" w:tplc="CF9AF0C4">
      <w:start w:val="1"/>
      <w:numFmt w:val="bullet"/>
      <w:lvlText w:val=""/>
      <w:lvlJc w:val="left"/>
      <w:pPr>
        <w:ind w:left="1440" w:hanging="360"/>
      </w:pPr>
      <w:rPr>
        <w:rFonts w:hint="default" w:ascii="Symbol" w:hAnsi="Symbol"/>
      </w:rPr>
    </w:lvl>
    <w:lvl w:ilvl="2" w:tplc="370E5C52">
      <w:start w:val="1"/>
      <w:numFmt w:val="bullet"/>
      <w:lvlText w:val=""/>
      <w:lvlJc w:val="left"/>
      <w:pPr>
        <w:ind w:left="2160" w:hanging="360"/>
      </w:pPr>
      <w:rPr>
        <w:rFonts w:hint="default" w:ascii="Wingdings" w:hAnsi="Wingdings"/>
      </w:rPr>
    </w:lvl>
    <w:lvl w:ilvl="3" w:tplc="0F70C0A6">
      <w:start w:val="1"/>
      <w:numFmt w:val="bullet"/>
      <w:lvlText w:val=""/>
      <w:lvlJc w:val="left"/>
      <w:pPr>
        <w:ind w:left="2880" w:hanging="360"/>
      </w:pPr>
      <w:rPr>
        <w:rFonts w:hint="default" w:ascii="Symbol" w:hAnsi="Symbol"/>
      </w:rPr>
    </w:lvl>
    <w:lvl w:ilvl="4" w:tplc="448060AC">
      <w:start w:val="1"/>
      <w:numFmt w:val="bullet"/>
      <w:lvlText w:val="o"/>
      <w:lvlJc w:val="left"/>
      <w:pPr>
        <w:ind w:left="3600" w:hanging="360"/>
      </w:pPr>
      <w:rPr>
        <w:rFonts w:hint="default" w:ascii="Courier New" w:hAnsi="Courier New"/>
      </w:rPr>
    </w:lvl>
    <w:lvl w:ilvl="5" w:tplc="20E8C234">
      <w:start w:val="1"/>
      <w:numFmt w:val="bullet"/>
      <w:lvlText w:val=""/>
      <w:lvlJc w:val="left"/>
      <w:pPr>
        <w:ind w:left="4320" w:hanging="360"/>
      </w:pPr>
      <w:rPr>
        <w:rFonts w:hint="default" w:ascii="Wingdings" w:hAnsi="Wingdings"/>
      </w:rPr>
    </w:lvl>
    <w:lvl w:ilvl="6" w:tplc="DBE0CC40">
      <w:start w:val="1"/>
      <w:numFmt w:val="bullet"/>
      <w:lvlText w:val=""/>
      <w:lvlJc w:val="left"/>
      <w:pPr>
        <w:ind w:left="5040" w:hanging="360"/>
      </w:pPr>
      <w:rPr>
        <w:rFonts w:hint="default" w:ascii="Symbol" w:hAnsi="Symbol"/>
      </w:rPr>
    </w:lvl>
    <w:lvl w:ilvl="7" w:tplc="37A4FC1A">
      <w:start w:val="1"/>
      <w:numFmt w:val="bullet"/>
      <w:lvlText w:val="o"/>
      <w:lvlJc w:val="left"/>
      <w:pPr>
        <w:ind w:left="5760" w:hanging="360"/>
      </w:pPr>
      <w:rPr>
        <w:rFonts w:hint="default" w:ascii="Courier New" w:hAnsi="Courier New"/>
      </w:rPr>
    </w:lvl>
    <w:lvl w:ilvl="8" w:tplc="3A9CCCBC">
      <w:start w:val="1"/>
      <w:numFmt w:val="bullet"/>
      <w:lvlText w:val=""/>
      <w:lvlJc w:val="left"/>
      <w:pPr>
        <w:ind w:left="6480" w:hanging="360"/>
      </w:pPr>
      <w:rPr>
        <w:rFonts w:hint="default" w:ascii="Wingdings" w:hAnsi="Wingdings"/>
      </w:rPr>
    </w:lvl>
  </w:abstractNum>
  <w:abstractNum w:abstractNumId="9" w15:restartNumberingAfterBreak="0">
    <w:nsid w:val="245D311C"/>
    <w:multiLevelType w:val="hybridMultilevel"/>
    <w:tmpl w:val="FFFFFFFF"/>
    <w:lvl w:ilvl="0" w:tplc="67161E62">
      <w:start w:val="1"/>
      <w:numFmt w:val="bullet"/>
      <w:lvlText w:val=""/>
      <w:lvlJc w:val="left"/>
      <w:pPr>
        <w:ind w:left="720" w:hanging="360"/>
      </w:pPr>
      <w:rPr>
        <w:rFonts w:hint="default" w:ascii="Symbol" w:hAnsi="Symbol"/>
      </w:rPr>
    </w:lvl>
    <w:lvl w:ilvl="1" w:tplc="20467C42">
      <w:start w:val="1"/>
      <w:numFmt w:val="bullet"/>
      <w:lvlText w:val="o"/>
      <w:lvlJc w:val="left"/>
      <w:pPr>
        <w:ind w:left="1440" w:hanging="360"/>
      </w:pPr>
      <w:rPr>
        <w:rFonts w:hint="default" w:ascii="Courier New" w:hAnsi="Courier New"/>
      </w:rPr>
    </w:lvl>
    <w:lvl w:ilvl="2" w:tplc="766C952E">
      <w:start w:val="1"/>
      <w:numFmt w:val="bullet"/>
      <w:lvlText w:val=""/>
      <w:lvlJc w:val="left"/>
      <w:pPr>
        <w:ind w:left="2160" w:hanging="360"/>
      </w:pPr>
      <w:rPr>
        <w:rFonts w:hint="default" w:ascii="Wingdings" w:hAnsi="Wingdings"/>
      </w:rPr>
    </w:lvl>
    <w:lvl w:ilvl="3" w:tplc="6C986862">
      <w:start w:val="1"/>
      <w:numFmt w:val="bullet"/>
      <w:lvlText w:val=""/>
      <w:lvlJc w:val="left"/>
      <w:pPr>
        <w:ind w:left="2880" w:hanging="360"/>
      </w:pPr>
      <w:rPr>
        <w:rFonts w:hint="default" w:ascii="Symbol" w:hAnsi="Symbol"/>
      </w:rPr>
    </w:lvl>
    <w:lvl w:ilvl="4" w:tplc="08F28B66">
      <w:start w:val="1"/>
      <w:numFmt w:val="bullet"/>
      <w:lvlText w:val="o"/>
      <w:lvlJc w:val="left"/>
      <w:pPr>
        <w:ind w:left="3600" w:hanging="360"/>
      </w:pPr>
      <w:rPr>
        <w:rFonts w:hint="default" w:ascii="Courier New" w:hAnsi="Courier New"/>
      </w:rPr>
    </w:lvl>
    <w:lvl w:ilvl="5" w:tplc="608C5818">
      <w:start w:val="1"/>
      <w:numFmt w:val="bullet"/>
      <w:lvlText w:val=""/>
      <w:lvlJc w:val="left"/>
      <w:pPr>
        <w:ind w:left="4320" w:hanging="360"/>
      </w:pPr>
      <w:rPr>
        <w:rFonts w:hint="default" w:ascii="Wingdings" w:hAnsi="Wingdings"/>
      </w:rPr>
    </w:lvl>
    <w:lvl w:ilvl="6" w:tplc="197E4EB0">
      <w:start w:val="1"/>
      <w:numFmt w:val="bullet"/>
      <w:lvlText w:val=""/>
      <w:lvlJc w:val="left"/>
      <w:pPr>
        <w:ind w:left="5040" w:hanging="360"/>
      </w:pPr>
      <w:rPr>
        <w:rFonts w:hint="default" w:ascii="Symbol" w:hAnsi="Symbol"/>
      </w:rPr>
    </w:lvl>
    <w:lvl w:ilvl="7" w:tplc="0868D99E">
      <w:start w:val="1"/>
      <w:numFmt w:val="bullet"/>
      <w:lvlText w:val="o"/>
      <w:lvlJc w:val="left"/>
      <w:pPr>
        <w:ind w:left="5760" w:hanging="360"/>
      </w:pPr>
      <w:rPr>
        <w:rFonts w:hint="default" w:ascii="Courier New" w:hAnsi="Courier New"/>
      </w:rPr>
    </w:lvl>
    <w:lvl w:ilvl="8" w:tplc="25D01D30">
      <w:start w:val="1"/>
      <w:numFmt w:val="bullet"/>
      <w:lvlText w:val=""/>
      <w:lvlJc w:val="left"/>
      <w:pPr>
        <w:ind w:left="6480" w:hanging="360"/>
      </w:pPr>
      <w:rPr>
        <w:rFonts w:hint="default" w:ascii="Wingdings" w:hAnsi="Wingdings"/>
      </w:rPr>
    </w:lvl>
  </w:abstractNum>
  <w:abstractNum w:abstractNumId="10" w15:restartNumberingAfterBreak="0">
    <w:nsid w:val="25445A71"/>
    <w:multiLevelType w:val="hybridMultilevel"/>
    <w:tmpl w:val="FFFFFFFF"/>
    <w:lvl w:ilvl="0" w:tplc="BDB8E3D4">
      <w:start w:val="1"/>
      <w:numFmt w:val="bullet"/>
      <w:lvlText w:val=""/>
      <w:lvlJc w:val="left"/>
      <w:pPr>
        <w:ind w:left="720" w:hanging="360"/>
      </w:pPr>
      <w:rPr>
        <w:rFonts w:hint="default" w:ascii="Symbol" w:hAnsi="Symbol"/>
      </w:rPr>
    </w:lvl>
    <w:lvl w:ilvl="1" w:tplc="F9DE60EE">
      <w:start w:val="1"/>
      <w:numFmt w:val="bullet"/>
      <w:lvlText w:val=""/>
      <w:lvlJc w:val="left"/>
      <w:pPr>
        <w:ind w:left="1440" w:hanging="360"/>
      </w:pPr>
      <w:rPr>
        <w:rFonts w:hint="default" w:ascii="Symbol" w:hAnsi="Symbol"/>
      </w:rPr>
    </w:lvl>
    <w:lvl w:ilvl="2" w:tplc="EA8819FE">
      <w:start w:val="1"/>
      <w:numFmt w:val="bullet"/>
      <w:lvlText w:val=""/>
      <w:lvlJc w:val="left"/>
      <w:pPr>
        <w:ind w:left="2160" w:hanging="360"/>
      </w:pPr>
      <w:rPr>
        <w:rFonts w:hint="default" w:ascii="Wingdings" w:hAnsi="Wingdings"/>
      </w:rPr>
    </w:lvl>
    <w:lvl w:ilvl="3" w:tplc="8F345BD4">
      <w:start w:val="1"/>
      <w:numFmt w:val="bullet"/>
      <w:lvlText w:val=""/>
      <w:lvlJc w:val="left"/>
      <w:pPr>
        <w:ind w:left="2880" w:hanging="360"/>
      </w:pPr>
      <w:rPr>
        <w:rFonts w:hint="default" w:ascii="Symbol" w:hAnsi="Symbol"/>
      </w:rPr>
    </w:lvl>
    <w:lvl w:ilvl="4" w:tplc="3252DA30">
      <w:start w:val="1"/>
      <w:numFmt w:val="bullet"/>
      <w:lvlText w:val="o"/>
      <w:lvlJc w:val="left"/>
      <w:pPr>
        <w:ind w:left="3600" w:hanging="360"/>
      </w:pPr>
      <w:rPr>
        <w:rFonts w:hint="default" w:ascii="Courier New" w:hAnsi="Courier New"/>
      </w:rPr>
    </w:lvl>
    <w:lvl w:ilvl="5" w:tplc="23F82BF8">
      <w:start w:val="1"/>
      <w:numFmt w:val="bullet"/>
      <w:lvlText w:val=""/>
      <w:lvlJc w:val="left"/>
      <w:pPr>
        <w:ind w:left="4320" w:hanging="360"/>
      </w:pPr>
      <w:rPr>
        <w:rFonts w:hint="default" w:ascii="Wingdings" w:hAnsi="Wingdings"/>
      </w:rPr>
    </w:lvl>
    <w:lvl w:ilvl="6" w:tplc="113690A8">
      <w:start w:val="1"/>
      <w:numFmt w:val="bullet"/>
      <w:lvlText w:val=""/>
      <w:lvlJc w:val="left"/>
      <w:pPr>
        <w:ind w:left="5040" w:hanging="360"/>
      </w:pPr>
      <w:rPr>
        <w:rFonts w:hint="default" w:ascii="Symbol" w:hAnsi="Symbol"/>
      </w:rPr>
    </w:lvl>
    <w:lvl w:ilvl="7" w:tplc="07743FB6">
      <w:start w:val="1"/>
      <w:numFmt w:val="bullet"/>
      <w:lvlText w:val="o"/>
      <w:lvlJc w:val="left"/>
      <w:pPr>
        <w:ind w:left="5760" w:hanging="360"/>
      </w:pPr>
      <w:rPr>
        <w:rFonts w:hint="default" w:ascii="Courier New" w:hAnsi="Courier New"/>
      </w:rPr>
    </w:lvl>
    <w:lvl w:ilvl="8" w:tplc="B9BCE7EC">
      <w:start w:val="1"/>
      <w:numFmt w:val="bullet"/>
      <w:lvlText w:val=""/>
      <w:lvlJc w:val="left"/>
      <w:pPr>
        <w:ind w:left="6480" w:hanging="360"/>
      </w:pPr>
      <w:rPr>
        <w:rFonts w:hint="default" w:ascii="Wingdings" w:hAnsi="Wingdings"/>
      </w:rPr>
    </w:lvl>
  </w:abstractNum>
  <w:abstractNum w:abstractNumId="11" w15:restartNumberingAfterBreak="0">
    <w:nsid w:val="2B406CC6"/>
    <w:multiLevelType w:val="hybridMultilevel"/>
    <w:tmpl w:val="FFFFFFFF"/>
    <w:lvl w:ilvl="0" w:tplc="922ABDE6">
      <w:start w:val="1"/>
      <w:numFmt w:val="bullet"/>
      <w:lvlText w:val=""/>
      <w:lvlJc w:val="left"/>
      <w:pPr>
        <w:ind w:left="720" w:hanging="360"/>
      </w:pPr>
      <w:rPr>
        <w:rFonts w:hint="default" w:ascii="Symbol" w:hAnsi="Symbol"/>
      </w:rPr>
    </w:lvl>
    <w:lvl w:ilvl="1" w:tplc="A476D11A">
      <w:start w:val="1"/>
      <w:numFmt w:val="bullet"/>
      <w:lvlText w:val="o"/>
      <w:lvlJc w:val="left"/>
      <w:pPr>
        <w:ind w:left="1440" w:hanging="360"/>
      </w:pPr>
      <w:rPr>
        <w:rFonts w:hint="default" w:ascii="Courier New" w:hAnsi="Courier New"/>
      </w:rPr>
    </w:lvl>
    <w:lvl w:ilvl="2" w:tplc="474A5162">
      <w:start w:val="1"/>
      <w:numFmt w:val="bullet"/>
      <w:lvlText w:val=""/>
      <w:lvlJc w:val="left"/>
      <w:pPr>
        <w:ind w:left="2160" w:hanging="360"/>
      </w:pPr>
      <w:rPr>
        <w:rFonts w:hint="default" w:ascii="Wingdings" w:hAnsi="Wingdings"/>
      </w:rPr>
    </w:lvl>
    <w:lvl w:ilvl="3" w:tplc="9DBE1ADE">
      <w:start w:val="1"/>
      <w:numFmt w:val="bullet"/>
      <w:lvlText w:val=""/>
      <w:lvlJc w:val="left"/>
      <w:pPr>
        <w:ind w:left="2880" w:hanging="360"/>
      </w:pPr>
      <w:rPr>
        <w:rFonts w:hint="default" w:ascii="Symbol" w:hAnsi="Symbol"/>
      </w:rPr>
    </w:lvl>
    <w:lvl w:ilvl="4" w:tplc="3FB8F056">
      <w:start w:val="1"/>
      <w:numFmt w:val="bullet"/>
      <w:lvlText w:val="o"/>
      <w:lvlJc w:val="left"/>
      <w:pPr>
        <w:ind w:left="3600" w:hanging="360"/>
      </w:pPr>
      <w:rPr>
        <w:rFonts w:hint="default" w:ascii="Courier New" w:hAnsi="Courier New"/>
      </w:rPr>
    </w:lvl>
    <w:lvl w:ilvl="5" w:tplc="C6507C58">
      <w:start w:val="1"/>
      <w:numFmt w:val="bullet"/>
      <w:lvlText w:val=""/>
      <w:lvlJc w:val="left"/>
      <w:pPr>
        <w:ind w:left="4320" w:hanging="360"/>
      </w:pPr>
      <w:rPr>
        <w:rFonts w:hint="default" w:ascii="Wingdings" w:hAnsi="Wingdings"/>
      </w:rPr>
    </w:lvl>
    <w:lvl w:ilvl="6" w:tplc="B84E2D06">
      <w:start w:val="1"/>
      <w:numFmt w:val="bullet"/>
      <w:lvlText w:val=""/>
      <w:lvlJc w:val="left"/>
      <w:pPr>
        <w:ind w:left="5040" w:hanging="360"/>
      </w:pPr>
      <w:rPr>
        <w:rFonts w:hint="default" w:ascii="Symbol" w:hAnsi="Symbol"/>
      </w:rPr>
    </w:lvl>
    <w:lvl w:ilvl="7" w:tplc="9FA4FB9E">
      <w:start w:val="1"/>
      <w:numFmt w:val="bullet"/>
      <w:lvlText w:val="o"/>
      <w:lvlJc w:val="left"/>
      <w:pPr>
        <w:ind w:left="5760" w:hanging="360"/>
      </w:pPr>
      <w:rPr>
        <w:rFonts w:hint="default" w:ascii="Courier New" w:hAnsi="Courier New"/>
      </w:rPr>
    </w:lvl>
    <w:lvl w:ilvl="8" w:tplc="90BE302E">
      <w:start w:val="1"/>
      <w:numFmt w:val="bullet"/>
      <w:lvlText w:val=""/>
      <w:lvlJc w:val="left"/>
      <w:pPr>
        <w:ind w:left="6480" w:hanging="360"/>
      </w:pPr>
      <w:rPr>
        <w:rFonts w:hint="default" w:ascii="Wingdings" w:hAnsi="Wingdings"/>
      </w:rPr>
    </w:lvl>
  </w:abstractNum>
  <w:abstractNum w:abstractNumId="12" w15:restartNumberingAfterBreak="0">
    <w:nsid w:val="368E232D"/>
    <w:multiLevelType w:val="hybridMultilevel"/>
    <w:tmpl w:val="FFFFFFFF"/>
    <w:lvl w:ilvl="0" w:tplc="58005DB2">
      <w:start w:val="1"/>
      <w:numFmt w:val="bullet"/>
      <w:lvlText w:val=""/>
      <w:lvlJc w:val="left"/>
      <w:pPr>
        <w:ind w:left="720" w:hanging="360"/>
      </w:pPr>
      <w:rPr>
        <w:rFonts w:hint="default" w:ascii="Symbol" w:hAnsi="Symbol"/>
      </w:rPr>
    </w:lvl>
    <w:lvl w:ilvl="1" w:tplc="E7EC04CA">
      <w:start w:val="1"/>
      <w:numFmt w:val="bullet"/>
      <w:lvlText w:val=""/>
      <w:lvlJc w:val="left"/>
      <w:pPr>
        <w:ind w:left="1440" w:hanging="360"/>
      </w:pPr>
      <w:rPr>
        <w:rFonts w:hint="default" w:ascii="Symbol" w:hAnsi="Symbol"/>
      </w:rPr>
    </w:lvl>
    <w:lvl w:ilvl="2" w:tplc="0750CA8A">
      <w:start w:val="1"/>
      <w:numFmt w:val="bullet"/>
      <w:lvlText w:val=""/>
      <w:lvlJc w:val="left"/>
      <w:pPr>
        <w:ind w:left="2160" w:hanging="360"/>
      </w:pPr>
      <w:rPr>
        <w:rFonts w:hint="default" w:ascii="Wingdings" w:hAnsi="Wingdings"/>
      </w:rPr>
    </w:lvl>
    <w:lvl w:ilvl="3" w:tplc="BD0AB924">
      <w:start w:val="1"/>
      <w:numFmt w:val="bullet"/>
      <w:lvlText w:val=""/>
      <w:lvlJc w:val="left"/>
      <w:pPr>
        <w:ind w:left="2880" w:hanging="360"/>
      </w:pPr>
      <w:rPr>
        <w:rFonts w:hint="default" w:ascii="Symbol" w:hAnsi="Symbol"/>
      </w:rPr>
    </w:lvl>
    <w:lvl w:ilvl="4" w:tplc="13FCFD02">
      <w:start w:val="1"/>
      <w:numFmt w:val="bullet"/>
      <w:lvlText w:val="o"/>
      <w:lvlJc w:val="left"/>
      <w:pPr>
        <w:ind w:left="3600" w:hanging="360"/>
      </w:pPr>
      <w:rPr>
        <w:rFonts w:hint="default" w:ascii="Courier New" w:hAnsi="Courier New"/>
      </w:rPr>
    </w:lvl>
    <w:lvl w:ilvl="5" w:tplc="C6D8F1FC">
      <w:start w:val="1"/>
      <w:numFmt w:val="bullet"/>
      <w:lvlText w:val=""/>
      <w:lvlJc w:val="left"/>
      <w:pPr>
        <w:ind w:left="4320" w:hanging="360"/>
      </w:pPr>
      <w:rPr>
        <w:rFonts w:hint="default" w:ascii="Wingdings" w:hAnsi="Wingdings"/>
      </w:rPr>
    </w:lvl>
    <w:lvl w:ilvl="6" w:tplc="DDCC6FD0">
      <w:start w:val="1"/>
      <w:numFmt w:val="bullet"/>
      <w:lvlText w:val=""/>
      <w:lvlJc w:val="left"/>
      <w:pPr>
        <w:ind w:left="5040" w:hanging="360"/>
      </w:pPr>
      <w:rPr>
        <w:rFonts w:hint="default" w:ascii="Symbol" w:hAnsi="Symbol"/>
      </w:rPr>
    </w:lvl>
    <w:lvl w:ilvl="7" w:tplc="E530E0F8">
      <w:start w:val="1"/>
      <w:numFmt w:val="bullet"/>
      <w:lvlText w:val="o"/>
      <w:lvlJc w:val="left"/>
      <w:pPr>
        <w:ind w:left="5760" w:hanging="360"/>
      </w:pPr>
      <w:rPr>
        <w:rFonts w:hint="default" w:ascii="Courier New" w:hAnsi="Courier New"/>
      </w:rPr>
    </w:lvl>
    <w:lvl w:ilvl="8" w:tplc="4C523952">
      <w:start w:val="1"/>
      <w:numFmt w:val="bullet"/>
      <w:lvlText w:val=""/>
      <w:lvlJc w:val="left"/>
      <w:pPr>
        <w:ind w:left="6480" w:hanging="360"/>
      </w:pPr>
      <w:rPr>
        <w:rFonts w:hint="default" w:ascii="Wingdings" w:hAnsi="Wingdings"/>
      </w:rPr>
    </w:lvl>
  </w:abstractNum>
  <w:abstractNum w:abstractNumId="13" w15:restartNumberingAfterBreak="0">
    <w:nsid w:val="3A5C1B83"/>
    <w:multiLevelType w:val="hybridMultilevel"/>
    <w:tmpl w:val="FFFFFFFF"/>
    <w:lvl w:ilvl="0" w:tplc="5526FF40">
      <w:start w:val="1"/>
      <w:numFmt w:val="bullet"/>
      <w:lvlText w:val=""/>
      <w:lvlJc w:val="left"/>
      <w:pPr>
        <w:ind w:left="720" w:hanging="360"/>
      </w:pPr>
      <w:rPr>
        <w:rFonts w:hint="default" w:ascii="Symbol" w:hAnsi="Symbol"/>
      </w:rPr>
    </w:lvl>
    <w:lvl w:ilvl="1" w:tplc="F5520516">
      <w:start w:val="1"/>
      <w:numFmt w:val="bullet"/>
      <w:lvlText w:val="o"/>
      <w:lvlJc w:val="left"/>
      <w:pPr>
        <w:ind w:left="1440" w:hanging="360"/>
      </w:pPr>
      <w:rPr>
        <w:rFonts w:hint="default" w:ascii="Courier New" w:hAnsi="Courier New"/>
      </w:rPr>
    </w:lvl>
    <w:lvl w:ilvl="2" w:tplc="758AB398">
      <w:start w:val="1"/>
      <w:numFmt w:val="bullet"/>
      <w:lvlText w:val=""/>
      <w:lvlJc w:val="left"/>
      <w:pPr>
        <w:ind w:left="2160" w:hanging="360"/>
      </w:pPr>
      <w:rPr>
        <w:rFonts w:hint="default" w:ascii="Wingdings" w:hAnsi="Wingdings"/>
      </w:rPr>
    </w:lvl>
    <w:lvl w:ilvl="3" w:tplc="5F5CBFA4">
      <w:start w:val="1"/>
      <w:numFmt w:val="bullet"/>
      <w:lvlText w:val=""/>
      <w:lvlJc w:val="left"/>
      <w:pPr>
        <w:ind w:left="2880" w:hanging="360"/>
      </w:pPr>
      <w:rPr>
        <w:rFonts w:hint="default" w:ascii="Symbol" w:hAnsi="Symbol"/>
      </w:rPr>
    </w:lvl>
    <w:lvl w:ilvl="4" w:tplc="6D163DD0">
      <w:start w:val="1"/>
      <w:numFmt w:val="bullet"/>
      <w:lvlText w:val="o"/>
      <w:lvlJc w:val="left"/>
      <w:pPr>
        <w:ind w:left="3600" w:hanging="360"/>
      </w:pPr>
      <w:rPr>
        <w:rFonts w:hint="default" w:ascii="Courier New" w:hAnsi="Courier New"/>
      </w:rPr>
    </w:lvl>
    <w:lvl w:ilvl="5" w:tplc="DF287BD4">
      <w:start w:val="1"/>
      <w:numFmt w:val="bullet"/>
      <w:lvlText w:val=""/>
      <w:lvlJc w:val="left"/>
      <w:pPr>
        <w:ind w:left="4320" w:hanging="360"/>
      </w:pPr>
      <w:rPr>
        <w:rFonts w:hint="default" w:ascii="Wingdings" w:hAnsi="Wingdings"/>
      </w:rPr>
    </w:lvl>
    <w:lvl w:ilvl="6" w:tplc="D568AD78">
      <w:start w:val="1"/>
      <w:numFmt w:val="bullet"/>
      <w:lvlText w:val=""/>
      <w:lvlJc w:val="left"/>
      <w:pPr>
        <w:ind w:left="5040" w:hanging="360"/>
      </w:pPr>
      <w:rPr>
        <w:rFonts w:hint="default" w:ascii="Symbol" w:hAnsi="Symbol"/>
      </w:rPr>
    </w:lvl>
    <w:lvl w:ilvl="7" w:tplc="42B6A202">
      <w:start w:val="1"/>
      <w:numFmt w:val="bullet"/>
      <w:lvlText w:val="o"/>
      <w:lvlJc w:val="left"/>
      <w:pPr>
        <w:ind w:left="5760" w:hanging="360"/>
      </w:pPr>
      <w:rPr>
        <w:rFonts w:hint="default" w:ascii="Courier New" w:hAnsi="Courier New"/>
      </w:rPr>
    </w:lvl>
    <w:lvl w:ilvl="8" w:tplc="95B26406">
      <w:start w:val="1"/>
      <w:numFmt w:val="bullet"/>
      <w:lvlText w:val=""/>
      <w:lvlJc w:val="left"/>
      <w:pPr>
        <w:ind w:left="6480" w:hanging="360"/>
      </w:pPr>
      <w:rPr>
        <w:rFonts w:hint="default" w:ascii="Wingdings" w:hAnsi="Wingdings"/>
      </w:rPr>
    </w:lvl>
  </w:abstractNum>
  <w:abstractNum w:abstractNumId="14" w15:restartNumberingAfterBreak="0">
    <w:nsid w:val="3BE4533A"/>
    <w:multiLevelType w:val="hybridMultilevel"/>
    <w:tmpl w:val="FFFFFFFF"/>
    <w:lvl w:ilvl="0" w:tplc="394C740E">
      <w:start w:val="1"/>
      <w:numFmt w:val="bullet"/>
      <w:lvlText w:val=""/>
      <w:lvlJc w:val="left"/>
      <w:pPr>
        <w:ind w:left="720" w:hanging="360"/>
      </w:pPr>
      <w:rPr>
        <w:rFonts w:hint="default" w:ascii="Symbol" w:hAnsi="Symbol"/>
      </w:rPr>
    </w:lvl>
    <w:lvl w:ilvl="1" w:tplc="DA188A28">
      <w:start w:val="1"/>
      <w:numFmt w:val="bullet"/>
      <w:lvlText w:val=""/>
      <w:lvlJc w:val="left"/>
      <w:pPr>
        <w:ind w:left="1440" w:hanging="360"/>
      </w:pPr>
      <w:rPr>
        <w:rFonts w:hint="default" w:ascii="Symbol" w:hAnsi="Symbol"/>
      </w:rPr>
    </w:lvl>
    <w:lvl w:ilvl="2" w:tplc="AA1A277C">
      <w:start w:val="1"/>
      <w:numFmt w:val="bullet"/>
      <w:lvlText w:val=""/>
      <w:lvlJc w:val="left"/>
      <w:pPr>
        <w:ind w:left="2160" w:hanging="360"/>
      </w:pPr>
      <w:rPr>
        <w:rFonts w:hint="default" w:ascii="Wingdings" w:hAnsi="Wingdings"/>
      </w:rPr>
    </w:lvl>
    <w:lvl w:ilvl="3" w:tplc="16089CC6">
      <w:start w:val="1"/>
      <w:numFmt w:val="bullet"/>
      <w:lvlText w:val=""/>
      <w:lvlJc w:val="left"/>
      <w:pPr>
        <w:ind w:left="2880" w:hanging="360"/>
      </w:pPr>
      <w:rPr>
        <w:rFonts w:hint="default" w:ascii="Symbol" w:hAnsi="Symbol"/>
      </w:rPr>
    </w:lvl>
    <w:lvl w:ilvl="4" w:tplc="F6DAA554">
      <w:start w:val="1"/>
      <w:numFmt w:val="bullet"/>
      <w:lvlText w:val="o"/>
      <w:lvlJc w:val="left"/>
      <w:pPr>
        <w:ind w:left="3600" w:hanging="360"/>
      </w:pPr>
      <w:rPr>
        <w:rFonts w:hint="default" w:ascii="Courier New" w:hAnsi="Courier New"/>
      </w:rPr>
    </w:lvl>
    <w:lvl w:ilvl="5" w:tplc="14F41FD6">
      <w:start w:val="1"/>
      <w:numFmt w:val="bullet"/>
      <w:lvlText w:val=""/>
      <w:lvlJc w:val="left"/>
      <w:pPr>
        <w:ind w:left="4320" w:hanging="360"/>
      </w:pPr>
      <w:rPr>
        <w:rFonts w:hint="default" w:ascii="Wingdings" w:hAnsi="Wingdings"/>
      </w:rPr>
    </w:lvl>
    <w:lvl w:ilvl="6" w:tplc="9D00705A">
      <w:start w:val="1"/>
      <w:numFmt w:val="bullet"/>
      <w:lvlText w:val=""/>
      <w:lvlJc w:val="left"/>
      <w:pPr>
        <w:ind w:left="5040" w:hanging="360"/>
      </w:pPr>
      <w:rPr>
        <w:rFonts w:hint="default" w:ascii="Symbol" w:hAnsi="Symbol"/>
      </w:rPr>
    </w:lvl>
    <w:lvl w:ilvl="7" w:tplc="B2B69A7C">
      <w:start w:val="1"/>
      <w:numFmt w:val="bullet"/>
      <w:lvlText w:val="o"/>
      <w:lvlJc w:val="left"/>
      <w:pPr>
        <w:ind w:left="5760" w:hanging="360"/>
      </w:pPr>
      <w:rPr>
        <w:rFonts w:hint="default" w:ascii="Courier New" w:hAnsi="Courier New"/>
      </w:rPr>
    </w:lvl>
    <w:lvl w:ilvl="8" w:tplc="203600AC">
      <w:start w:val="1"/>
      <w:numFmt w:val="bullet"/>
      <w:lvlText w:val=""/>
      <w:lvlJc w:val="left"/>
      <w:pPr>
        <w:ind w:left="6480" w:hanging="360"/>
      </w:pPr>
      <w:rPr>
        <w:rFonts w:hint="default" w:ascii="Wingdings" w:hAnsi="Wingdings"/>
      </w:rPr>
    </w:lvl>
  </w:abstractNum>
  <w:abstractNum w:abstractNumId="15" w15:restartNumberingAfterBreak="0">
    <w:nsid w:val="40C46314"/>
    <w:multiLevelType w:val="hybridMultilevel"/>
    <w:tmpl w:val="FFFFFFFF"/>
    <w:lvl w:ilvl="0" w:tplc="8D0A1C28">
      <w:start w:val="1"/>
      <w:numFmt w:val="bullet"/>
      <w:lvlText w:val=""/>
      <w:lvlJc w:val="left"/>
      <w:pPr>
        <w:ind w:left="720" w:hanging="360"/>
      </w:pPr>
      <w:rPr>
        <w:rFonts w:hint="default" w:ascii="Symbol" w:hAnsi="Symbol"/>
      </w:rPr>
    </w:lvl>
    <w:lvl w:ilvl="1" w:tplc="A66C2E8C">
      <w:start w:val="1"/>
      <w:numFmt w:val="bullet"/>
      <w:lvlText w:val=""/>
      <w:lvlJc w:val="left"/>
      <w:pPr>
        <w:ind w:left="1440" w:hanging="360"/>
      </w:pPr>
      <w:rPr>
        <w:rFonts w:hint="default" w:ascii="Symbol" w:hAnsi="Symbol"/>
      </w:rPr>
    </w:lvl>
    <w:lvl w:ilvl="2" w:tplc="18D2B866">
      <w:start w:val="1"/>
      <w:numFmt w:val="bullet"/>
      <w:lvlText w:val=""/>
      <w:lvlJc w:val="left"/>
      <w:pPr>
        <w:ind w:left="2160" w:hanging="360"/>
      </w:pPr>
      <w:rPr>
        <w:rFonts w:hint="default" w:ascii="Wingdings" w:hAnsi="Wingdings"/>
      </w:rPr>
    </w:lvl>
    <w:lvl w:ilvl="3" w:tplc="BE044AA0">
      <w:start w:val="1"/>
      <w:numFmt w:val="bullet"/>
      <w:lvlText w:val=""/>
      <w:lvlJc w:val="left"/>
      <w:pPr>
        <w:ind w:left="2880" w:hanging="360"/>
      </w:pPr>
      <w:rPr>
        <w:rFonts w:hint="default" w:ascii="Symbol" w:hAnsi="Symbol"/>
      </w:rPr>
    </w:lvl>
    <w:lvl w:ilvl="4" w:tplc="6A70E77A">
      <w:start w:val="1"/>
      <w:numFmt w:val="bullet"/>
      <w:lvlText w:val="o"/>
      <w:lvlJc w:val="left"/>
      <w:pPr>
        <w:ind w:left="3600" w:hanging="360"/>
      </w:pPr>
      <w:rPr>
        <w:rFonts w:hint="default" w:ascii="Courier New" w:hAnsi="Courier New"/>
      </w:rPr>
    </w:lvl>
    <w:lvl w:ilvl="5" w:tplc="D9C8585C">
      <w:start w:val="1"/>
      <w:numFmt w:val="bullet"/>
      <w:lvlText w:val=""/>
      <w:lvlJc w:val="left"/>
      <w:pPr>
        <w:ind w:left="4320" w:hanging="360"/>
      </w:pPr>
      <w:rPr>
        <w:rFonts w:hint="default" w:ascii="Wingdings" w:hAnsi="Wingdings"/>
      </w:rPr>
    </w:lvl>
    <w:lvl w:ilvl="6" w:tplc="234C9002">
      <w:start w:val="1"/>
      <w:numFmt w:val="bullet"/>
      <w:lvlText w:val=""/>
      <w:lvlJc w:val="left"/>
      <w:pPr>
        <w:ind w:left="5040" w:hanging="360"/>
      </w:pPr>
      <w:rPr>
        <w:rFonts w:hint="default" w:ascii="Symbol" w:hAnsi="Symbol"/>
      </w:rPr>
    </w:lvl>
    <w:lvl w:ilvl="7" w:tplc="1ABA8FD4">
      <w:start w:val="1"/>
      <w:numFmt w:val="bullet"/>
      <w:lvlText w:val="o"/>
      <w:lvlJc w:val="left"/>
      <w:pPr>
        <w:ind w:left="5760" w:hanging="360"/>
      </w:pPr>
      <w:rPr>
        <w:rFonts w:hint="default" w:ascii="Courier New" w:hAnsi="Courier New"/>
      </w:rPr>
    </w:lvl>
    <w:lvl w:ilvl="8" w:tplc="55400C9C">
      <w:start w:val="1"/>
      <w:numFmt w:val="bullet"/>
      <w:lvlText w:val=""/>
      <w:lvlJc w:val="left"/>
      <w:pPr>
        <w:ind w:left="6480" w:hanging="360"/>
      </w:pPr>
      <w:rPr>
        <w:rFonts w:hint="default" w:ascii="Wingdings" w:hAnsi="Wingdings"/>
      </w:rPr>
    </w:lvl>
  </w:abstractNum>
  <w:abstractNum w:abstractNumId="16" w15:restartNumberingAfterBreak="0">
    <w:nsid w:val="44D84C26"/>
    <w:multiLevelType w:val="hybridMultilevel"/>
    <w:tmpl w:val="2DF0ADB0"/>
    <w:lvl w:ilvl="0" w:tplc="FFFFFFFF">
      <w:start w:val="1"/>
      <w:numFmt w:val="decimal"/>
      <w:lvlText w:val="%1."/>
      <w:lvlJc w:val="left"/>
      <w:pPr>
        <w:ind w:left="1714" w:hanging="360"/>
      </w:pPr>
    </w:lvl>
    <w:lvl w:ilvl="1" w:tplc="FFFFFFFF">
      <w:start w:val="1"/>
      <w:numFmt w:val="lowerLetter"/>
      <w:lvlText w:val="%2."/>
      <w:lvlJc w:val="left"/>
      <w:pPr>
        <w:ind w:left="2434" w:hanging="360"/>
      </w:pPr>
    </w:lvl>
    <w:lvl w:ilvl="2" w:tplc="0409001B">
      <w:start w:val="1"/>
      <w:numFmt w:val="lowerRoman"/>
      <w:lvlText w:val="%3."/>
      <w:lvlJc w:val="right"/>
      <w:pPr>
        <w:ind w:left="3154" w:hanging="180"/>
      </w:pPr>
    </w:lvl>
    <w:lvl w:ilvl="3" w:tplc="0409000F" w:tentative="1">
      <w:start w:val="1"/>
      <w:numFmt w:val="decimal"/>
      <w:lvlText w:val="%4."/>
      <w:lvlJc w:val="left"/>
      <w:pPr>
        <w:ind w:left="3874" w:hanging="360"/>
      </w:pPr>
    </w:lvl>
    <w:lvl w:ilvl="4" w:tplc="04090019" w:tentative="1">
      <w:start w:val="1"/>
      <w:numFmt w:val="lowerLetter"/>
      <w:lvlText w:val="%5."/>
      <w:lvlJc w:val="left"/>
      <w:pPr>
        <w:ind w:left="4594" w:hanging="360"/>
      </w:pPr>
    </w:lvl>
    <w:lvl w:ilvl="5" w:tplc="0409001B" w:tentative="1">
      <w:start w:val="1"/>
      <w:numFmt w:val="lowerRoman"/>
      <w:lvlText w:val="%6."/>
      <w:lvlJc w:val="right"/>
      <w:pPr>
        <w:ind w:left="5314" w:hanging="180"/>
      </w:pPr>
    </w:lvl>
    <w:lvl w:ilvl="6" w:tplc="0409000F" w:tentative="1">
      <w:start w:val="1"/>
      <w:numFmt w:val="decimal"/>
      <w:lvlText w:val="%7."/>
      <w:lvlJc w:val="left"/>
      <w:pPr>
        <w:ind w:left="6034" w:hanging="360"/>
      </w:pPr>
    </w:lvl>
    <w:lvl w:ilvl="7" w:tplc="04090019" w:tentative="1">
      <w:start w:val="1"/>
      <w:numFmt w:val="lowerLetter"/>
      <w:lvlText w:val="%8."/>
      <w:lvlJc w:val="left"/>
      <w:pPr>
        <w:ind w:left="6754" w:hanging="360"/>
      </w:pPr>
    </w:lvl>
    <w:lvl w:ilvl="8" w:tplc="0409001B" w:tentative="1">
      <w:start w:val="1"/>
      <w:numFmt w:val="lowerRoman"/>
      <w:lvlText w:val="%9."/>
      <w:lvlJc w:val="right"/>
      <w:pPr>
        <w:ind w:left="7474" w:hanging="180"/>
      </w:pPr>
    </w:lvl>
  </w:abstractNum>
  <w:abstractNum w:abstractNumId="17" w15:restartNumberingAfterBreak="0">
    <w:nsid w:val="4E584A30"/>
    <w:multiLevelType w:val="hybridMultilevel"/>
    <w:tmpl w:val="A6FEEBCC"/>
    <w:lvl w:ilvl="0" w:tplc="A4EC7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9D177CC"/>
    <w:multiLevelType w:val="hybridMultilevel"/>
    <w:tmpl w:val="40BCEAEE"/>
    <w:lvl w:ilvl="0" w:tplc="FFFFFFFF">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5B731FFB"/>
    <w:multiLevelType w:val="hybridMultilevel"/>
    <w:tmpl w:val="FFFFFFFF"/>
    <w:lvl w:ilvl="0" w:tplc="49F6F5DA">
      <w:start w:val="1"/>
      <w:numFmt w:val="bullet"/>
      <w:lvlText w:val=""/>
      <w:lvlJc w:val="left"/>
      <w:pPr>
        <w:ind w:left="720" w:hanging="360"/>
      </w:pPr>
      <w:rPr>
        <w:rFonts w:hint="default" w:ascii="Symbol" w:hAnsi="Symbol"/>
      </w:rPr>
    </w:lvl>
    <w:lvl w:ilvl="1" w:tplc="460A574A">
      <w:start w:val="1"/>
      <w:numFmt w:val="bullet"/>
      <w:lvlText w:val="o"/>
      <w:lvlJc w:val="left"/>
      <w:pPr>
        <w:ind w:left="1440" w:hanging="360"/>
      </w:pPr>
      <w:rPr>
        <w:rFonts w:hint="default" w:ascii="Courier New" w:hAnsi="Courier New"/>
      </w:rPr>
    </w:lvl>
    <w:lvl w:ilvl="2" w:tplc="2EA613C2">
      <w:start w:val="1"/>
      <w:numFmt w:val="bullet"/>
      <w:lvlText w:val=""/>
      <w:lvlJc w:val="left"/>
      <w:pPr>
        <w:ind w:left="2160" w:hanging="360"/>
      </w:pPr>
      <w:rPr>
        <w:rFonts w:hint="default" w:ascii="Wingdings" w:hAnsi="Wingdings"/>
      </w:rPr>
    </w:lvl>
    <w:lvl w:ilvl="3" w:tplc="6980ECEA">
      <w:start w:val="1"/>
      <w:numFmt w:val="bullet"/>
      <w:lvlText w:val=""/>
      <w:lvlJc w:val="left"/>
      <w:pPr>
        <w:ind w:left="2880" w:hanging="360"/>
      </w:pPr>
      <w:rPr>
        <w:rFonts w:hint="default" w:ascii="Symbol" w:hAnsi="Symbol"/>
      </w:rPr>
    </w:lvl>
    <w:lvl w:ilvl="4" w:tplc="4DDE8CF6">
      <w:start w:val="1"/>
      <w:numFmt w:val="bullet"/>
      <w:lvlText w:val="o"/>
      <w:lvlJc w:val="left"/>
      <w:pPr>
        <w:ind w:left="3600" w:hanging="360"/>
      </w:pPr>
      <w:rPr>
        <w:rFonts w:hint="default" w:ascii="Courier New" w:hAnsi="Courier New"/>
      </w:rPr>
    </w:lvl>
    <w:lvl w:ilvl="5" w:tplc="32540F50">
      <w:start w:val="1"/>
      <w:numFmt w:val="bullet"/>
      <w:lvlText w:val=""/>
      <w:lvlJc w:val="left"/>
      <w:pPr>
        <w:ind w:left="4320" w:hanging="360"/>
      </w:pPr>
      <w:rPr>
        <w:rFonts w:hint="default" w:ascii="Wingdings" w:hAnsi="Wingdings"/>
      </w:rPr>
    </w:lvl>
    <w:lvl w:ilvl="6" w:tplc="D54A1BCE">
      <w:start w:val="1"/>
      <w:numFmt w:val="bullet"/>
      <w:lvlText w:val=""/>
      <w:lvlJc w:val="left"/>
      <w:pPr>
        <w:ind w:left="5040" w:hanging="360"/>
      </w:pPr>
      <w:rPr>
        <w:rFonts w:hint="default" w:ascii="Symbol" w:hAnsi="Symbol"/>
      </w:rPr>
    </w:lvl>
    <w:lvl w:ilvl="7" w:tplc="FBFED5B0">
      <w:start w:val="1"/>
      <w:numFmt w:val="bullet"/>
      <w:lvlText w:val="o"/>
      <w:lvlJc w:val="left"/>
      <w:pPr>
        <w:ind w:left="5760" w:hanging="360"/>
      </w:pPr>
      <w:rPr>
        <w:rFonts w:hint="default" w:ascii="Courier New" w:hAnsi="Courier New"/>
      </w:rPr>
    </w:lvl>
    <w:lvl w:ilvl="8" w:tplc="55865EFA">
      <w:start w:val="1"/>
      <w:numFmt w:val="bullet"/>
      <w:lvlText w:val=""/>
      <w:lvlJc w:val="left"/>
      <w:pPr>
        <w:ind w:left="6480" w:hanging="360"/>
      </w:pPr>
      <w:rPr>
        <w:rFonts w:hint="default" w:ascii="Wingdings" w:hAnsi="Wingdings"/>
      </w:rPr>
    </w:lvl>
  </w:abstractNum>
  <w:abstractNum w:abstractNumId="20" w15:restartNumberingAfterBreak="0">
    <w:nsid w:val="5C806295"/>
    <w:multiLevelType w:val="hybridMultilevel"/>
    <w:tmpl w:val="FFFFFFFF"/>
    <w:lvl w:ilvl="0" w:tplc="64241578">
      <w:start w:val="1"/>
      <w:numFmt w:val="bullet"/>
      <w:lvlText w:val=""/>
      <w:lvlJc w:val="left"/>
      <w:pPr>
        <w:ind w:left="720" w:hanging="360"/>
      </w:pPr>
      <w:rPr>
        <w:rFonts w:hint="default" w:ascii="Symbol" w:hAnsi="Symbol"/>
      </w:rPr>
    </w:lvl>
    <w:lvl w:ilvl="1" w:tplc="052475C4">
      <w:start w:val="1"/>
      <w:numFmt w:val="bullet"/>
      <w:lvlText w:val="o"/>
      <w:lvlJc w:val="left"/>
      <w:pPr>
        <w:ind w:left="1440" w:hanging="360"/>
      </w:pPr>
      <w:rPr>
        <w:rFonts w:hint="default" w:ascii="Courier New" w:hAnsi="Courier New"/>
      </w:rPr>
    </w:lvl>
    <w:lvl w:ilvl="2" w:tplc="64962F38">
      <w:start w:val="1"/>
      <w:numFmt w:val="bullet"/>
      <w:lvlText w:val=""/>
      <w:lvlJc w:val="left"/>
      <w:pPr>
        <w:ind w:left="2160" w:hanging="360"/>
      </w:pPr>
      <w:rPr>
        <w:rFonts w:hint="default" w:ascii="Wingdings" w:hAnsi="Wingdings"/>
      </w:rPr>
    </w:lvl>
    <w:lvl w:ilvl="3" w:tplc="CBCC0F58">
      <w:start w:val="1"/>
      <w:numFmt w:val="bullet"/>
      <w:lvlText w:val=""/>
      <w:lvlJc w:val="left"/>
      <w:pPr>
        <w:ind w:left="2880" w:hanging="360"/>
      </w:pPr>
      <w:rPr>
        <w:rFonts w:hint="default" w:ascii="Symbol" w:hAnsi="Symbol"/>
      </w:rPr>
    </w:lvl>
    <w:lvl w:ilvl="4" w:tplc="2A488A90">
      <w:start w:val="1"/>
      <w:numFmt w:val="bullet"/>
      <w:lvlText w:val="o"/>
      <w:lvlJc w:val="left"/>
      <w:pPr>
        <w:ind w:left="3600" w:hanging="360"/>
      </w:pPr>
      <w:rPr>
        <w:rFonts w:hint="default" w:ascii="Courier New" w:hAnsi="Courier New"/>
      </w:rPr>
    </w:lvl>
    <w:lvl w:ilvl="5" w:tplc="3A461DBA">
      <w:start w:val="1"/>
      <w:numFmt w:val="bullet"/>
      <w:lvlText w:val=""/>
      <w:lvlJc w:val="left"/>
      <w:pPr>
        <w:ind w:left="4320" w:hanging="360"/>
      </w:pPr>
      <w:rPr>
        <w:rFonts w:hint="default" w:ascii="Wingdings" w:hAnsi="Wingdings"/>
      </w:rPr>
    </w:lvl>
    <w:lvl w:ilvl="6" w:tplc="E09A1CA0">
      <w:start w:val="1"/>
      <w:numFmt w:val="bullet"/>
      <w:lvlText w:val=""/>
      <w:lvlJc w:val="left"/>
      <w:pPr>
        <w:ind w:left="5040" w:hanging="360"/>
      </w:pPr>
      <w:rPr>
        <w:rFonts w:hint="default" w:ascii="Symbol" w:hAnsi="Symbol"/>
      </w:rPr>
    </w:lvl>
    <w:lvl w:ilvl="7" w:tplc="8B164CC4">
      <w:start w:val="1"/>
      <w:numFmt w:val="bullet"/>
      <w:lvlText w:val="o"/>
      <w:lvlJc w:val="left"/>
      <w:pPr>
        <w:ind w:left="5760" w:hanging="360"/>
      </w:pPr>
      <w:rPr>
        <w:rFonts w:hint="default" w:ascii="Courier New" w:hAnsi="Courier New"/>
      </w:rPr>
    </w:lvl>
    <w:lvl w:ilvl="8" w:tplc="4F46927C">
      <w:start w:val="1"/>
      <w:numFmt w:val="bullet"/>
      <w:lvlText w:val=""/>
      <w:lvlJc w:val="left"/>
      <w:pPr>
        <w:ind w:left="6480" w:hanging="360"/>
      </w:pPr>
      <w:rPr>
        <w:rFonts w:hint="default" w:ascii="Wingdings" w:hAnsi="Wingdings"/>
      </w:rPr>
    </w:lvl>
  </w:abstractNum>
  <w:abstractNum w:abstractNumId="21" w15:restartNumberingAfterBreak="0">
    <w:nsid w:val="633119BA"/>
    <w:multiLevelType w:val="hybridMultilevel"/>
    <w:tmpl w:val="FFFFFFFF"/>
    <w:lvl w:ilvl="0" w:tplc="61F42EFA">
      <w:start w:val="1"/>
      <w:numFmt w:val="bullet"/>
      <w:lvlText w:val=""/>
      <w:lvlJc w:val="left"/>
      <w:pPr>
        <w:ind w:left="720" w:hanging="360"/>
      </w:pPr>
      <w:rPr>
        <w:rFonts w:hint="default" w:ascii="Symbol" w:hAnsi="Symbol"/>
      </w:rPr>
    </w:lvl>
    <w:lvl w:ilvl="1" w:tplc="756E5C5E">
      <w:start w:val="1"/>
      <w:numFmt w:val="bullet"/>
      <w:lvlText w:val="o"/>
      <w:lvlJc w:val="left"/>
      <w:pPr>
        <w:ind w:left="1440" w:hanging="360"/>
      </w:pPr>
      <w:rPr>
        <w:rFonts w:hint="default" w:ascii="Courier New" w:hAnsi="Courier New"/>
      </w:rPr>
    </w:lvl>
    <w:lvl w:ilvl="2" w:tplc="D8E8D56A">
      <w:start w:val="1"/>
      <w:numFmt w:val="bullet"/>
      <w:lvlText w:val=""/>
      <w:lvlJc w:val="left"/>
      <w:pPr>
        <w:ind w:left="2160" w:hanging="360"/>
      </w:pPr>
      <w:rPr>
        <w:rFonts w:hint="default" w:ascii="Wingdings" w:hAnsi="Wingdings"/>
      </w:rPr>
    </w:lvl>
    <w:lvl w:ilvl="3" w:tplc="CDF6FF74">
      <w:start w:val="1"/>
      <w:numFmt w:val="bullet"/>
      <w:lvlText w:val=""/>
      <w:lvlJc w:val="left"/>
      <w:pPr>
        <w:ind w:left="2880" w:hanging="360"/>
      </w:pPr>
      <w:rPr>
        <w:rFonts w:hint="default" w:ascii="Symbol" w:hAnsi="Symbol"/>
      </w:rPr>
    </w:lvl>
    <w:lvl w:ilvl="4" w:tplc="AAD67F18">
      <w:start w:val="1"/>
      <w:numFmt w:val="bullet"/>
      <w:lvlText w:val="o"/>
      <w:lvlJc w:val="left"/>
      <w:pPr>
        <w:ind w:left="3600" w:hanging="360"/>
      </w:pPr>
      <w:rPr>
        <w:rFonts w:hint="default" w:ascii="Courier New" w:hAnsi="Courier New"/>
      </w:rPr>
    </w:lvl>
    <w:lvl w:ilvl="5" w:tplc="207E0A5C">
      <w:start w:val="1"/>
      <w:numFmt w:val="bullet"/>
      <w:lvlText w:val=""/>
      <w:lvlJc w:val="left"/>
      <w:pPr>
        <w:ind w:left="4320" w:hanging="360"/>
      </w:pPr>
      <w:rPr>
        <w:rFonts w:hint="default" w:ascii="Wingdings" w:hAnsi="Wingdings"/>
      </w:rPr>
    </w:lvl>
    <w:lvl w:ilvl="6" w:tplc="CAA84218">
      <w:start w:val="1"/>
      <w:numFmt w:val="bullet"/>
      <w:lvlText w:val=""/>
      <w:lvlJc w:val="left"/>
      <w:pPr>
        <w:ind w:left="5040" w:hanging="360"/>
      </w:pPr>
      <w:rPr>
        <w:rFonts w:hint="default" w:ascii="Symbol" w:hAnsi="Symbol"/>
      </w:rPr>
    </w:lvl>
    <w:lvl w:ilvl="7" w:tplc="1A405174">
      <w:start w:val="1"/>
      <w:numFmt w:val="bullet"/>
      <w:lvlText w:val="o"/>
      <w:lvlJc w:val="left"/>
      <w:pPr>
        <w:ind w:left="5760" w:hanging="360"/>
      </w:pPr>
      <w:rPr>
        <w:rFonts w:hint="default" w:ascii="Courier New" w:hAnsi="Courier New"/>
      </w:rPr>
    </w:lvl>
    <w:lvl w:ilvl="8" w:tplc="2E028A80">
      <w:start w:val="1"/>
      <w:numFmt w:val="bullet"/>
      <w:lvlText w:val=""/>
      <w:lvlJc w:val="left"/>
      <w:pPr>
        <w:ind w:left="6480" w:hanging="360"/>
      </w:pPr>
      <w:rPr>
        <w:rFonts w:hint="default" w:ascii="Wingdings" w:hAnsi="Wingdings"/>
      </w:rPr>
    </w:lvl>
  </w:abstractNum>
  <w:abstractNum w:abstractNumId="22" w15:restartNumberingAfterBreak="0">
    <w:nsid w:val="677C5D51"/>
    <w:multiLevelType w:val="hybridMultilevel"/>
    <w:tmpl w:val="FFFFFFFF"/>
    <w:lvl w:ilvl="0" w:tplc="8012DB5E">
      <w:start w:val="1"/>
      <w:numFmt w:val="bullet"/>
      <w:lvlText w:val=""/>
      <w:lvlJc w:val="left"/>
      <w:pPr>
        <w:ind w:left="720" w:hanging="360"/>
      </w:pPr>
      <w:rPr>
        <w:rFonts w:hint="default" w:ascii="Symbol" w:hAnsi="Symbol"/>
      </w:rPr>
    </w:lvl>
    <w:lvl w:ilvl="1" w:tplc="4C14247C">
      <w:start w:val="1"/>
      <w:numFmt w:val="bullet"/>
      <w:lvlText w:val="o"/>
      <w:lvlJc w:val="left"/>
      <w:pPr>
        <w:ind w:left="1440" w:hanging="360"/>
      </w:pPr>
      <w:rPr>
        <w:rFonts w:hint="default" w:ascii="Courier New" w:hAnsi="Courier New"/>
      </w:rPr>
    </w:lvl>
    <w:lvl w:ilvl="2" w:tplc="1C0AFECC">
      <w:start w:val="1"/>
      <w:numFmt w:val="bullet"/>
      <w:lvlText w:val=""/>
      <w:lvlJc w:val="left"/>
      <w:pPr>
        <w:ind w:left="2160" w:hanging="360"/>
      </w:pPr>
      <w:rPr>
        <w:rFonts w:hint="default" w:ascii="Wingdings" w:hAnsi="Wingdings"/>
      </w:rPr>
    </w:lvl>
    <w:lvl w:ilvl="3" w:tplc="68782A04">
      <w:start w:val="1"/>
      <w:numFmt w:val="bullet"/>
      <w:lvlText w:val=""/>
      <w:lvlJc w:val="left"/>
      <w:pPr>
        <w:ind w:left="2880" w:hanging="360"/>
      </w:pPr>
      <w:rPr>
        <w:rFonts w:hint="default" w:ascii="Symbol" w:hAnsi="Symbol"/>
      </w:rPr>
    </w:lvl>
    <w:lvl w:ilvl="4" w:tplc="36248690">
      <w:start w:val="1"/>
      <w:numFmt w:val="bullet"/>
      <w:lvlText w:val="o"/>
      <w:lvlJc w:val="left"/>
      <w:pPr>
        <w:ind w:left="3600" w:hanging="360"/>
      </w:pPr>
      <w:rPr>
        <w:rFonts w:hint="default" w:ascii="Courier New" w:hAnsi="Courier New"/>
      </w:rPr>
    </w:lvl>
    <w:lvl w:ilvl="5" w:tplc="D17AAE98">
      <w:start w:val="1"/>
      <w:numFmt w:val="bullet"/>
      <w:lvlText w:val=""/>
      <w:lvlJc w:val="left"/>
      <w:pPr>
        <w:ind w:left="4320" w:hanging="360"/>
      </w:pPr>
      <w:rPr>
        <w:rFonts w:hint="default" w:ascii="Wingdings" w:hAnsi="Wingdings"/>
      </w:rPr>
    </w:lvl>
    <w:lvl w:ilvl="6" w:tplc="B060BE0E">
      <w:start w:val="1"/>
      <w:numFmt w:val="bullet"/>
      <w:lvlText w:val=""/>
      <w:lvlJc w:val="left"/>
      <w:pPr>
        <w:ind w:left="5040" w:hanging="360"/>
      </w:pPr>
      <w:rPr>
        <w:rFonts w:hint="default" w:ascii="Symbol" w:hAnsi="Symbol"/>
      </w:rPr>
    </w:lvl>
    <w:lvl w:ilvl="7" w:tplc="A4B8B60C">
      <w:start w:val="1"/>
      <w:numFmt w:val="bullet"/>
      <w:lvlText w:val="o"/>
      <w:lvlJc w:val="left"/>
      <w:pPr>
        <w:ind w:left="5760" w:hanging="360"/>
      </w:pPr>
      <w:rPr>
        <w:rFonts w:hint="default" w:ascii="Courier New" w:hAnsi="Courier New"/>
      </w:rPr>
    </w:lvl>
    <w:lvl w:ilvl="8" w:tplc="881C0E00">
      <w:start w:val="1"/>
      <w:numFmt w:val="bullet"/>
      <w:lvlText w:val=""/>
      <w:lvlJc w:val="left"/>
      <w:pPr>
        <w:ind w:left="6480" w:hanging="360"/>
      </w:pPr>
      <w:rPr>
        <w:rFonts w:hint="default" w:ascii="Wingdings" w:hAnsi="Wingdings"/>
      </w:rPr>
    </w:lvl>
  </w:abstractNum>
  <w:abstractNum w:abstractNumId="23" w15:restartNumberingAfterBreak="0">
    <w:nsid w:val="6C026A5E"/>
    <w:multiLevelType w:val="hybridMultilevel"/>
    <w:tmpl w:val="FFFFFFFF"/>
    <w:lvl w:ilvl="0" w:tplc="C020057E">
      <w:start w:val="1"/>
      <w:numFmt w:val="bullet"/>
      <w:lvlText w:val=""/>
      <w:lvlJc w:val="left"/>
      <w:pPr>
        <w:ind w:left="720" w:hanging="360"/>
      </w:pPr>
      <w:rPr>
        <w:rFonts w:hint="default" w:ascii="Symbol" w:hAnsi="Symbol"/>
      </w:rPr>
    </w:lvl>
    <w:lvl w:ilvl="1" w:tplc="FE84C7D0">
      <w:start w:val="1"/>
      <w:numFmt w:val="bullet"/>
      <w:lvlText w:val=""/>
      <w:lvlJc w:val="left"/>
      <w:pPr>
        <w:ind w:left="1440" w:hanging="360"/>
      </w:pPr>
      <w:rPr>
        <w:rFonts w:hint="default" w:ascii="Symbol" w:hAnsi="Symbol"/>
      </w:rPr>
    </w:lvl>
    <w:lvl w:ilvl="2" w:tplc="2A9E5246">
      <w:start w:val="1"/>
      <w:numFmt w:val="bullet"/>
      <w:lvlText w:val=""/>
      <w:lvlJc w:val="left"/>
      <w:pPr>
        <w:ind w:left="2160" w:hanging="360"/>
      </w:pPr>
      <w:rPr>
        <w:rFonts w:hint="default" w:ascii="Wingdings" w:hAnsi="Wingdings"/>
      </w:rPr>
    </w:lvl>
    <w:lvl w:ilvl="3" w:tplc="99142594">
      <w:start w:val="1"/>
      <w:numFmt w:val="bullet"/>
      <w:lvlText w:val=""/>
      <w:lvlJc w:val="left"/>
      <w:pPr>
        <w:ind w:left="2880" w:hanging="360"/>
      </w:pPr>
      <w:rPr>
        <w:rFonts w:hint="default" w:ascii="Symbol" w:hAnsi="Symbol"/>
      </w:rPr>
    </w:lvl>
    <w:lvl w:ilvl="4" w:tplc="0AAE3A7A">
      <w:start w:val="1"/>
      <w:numFmt w:val="bullet"/>
      <w:lvlText w:val="o"/>
      <w:lvlJc w:val="left"/>
      <w:pPr>
        <w:ind w:left="3600" w:hanging="360"/>
      </w:pPr>
      <w:rPr>
        <w:rFonts w:hint="default" w:ascii="Courier New" w:hAnsi="Courier New"/>
      </w:rPr>
    </w:lvl>
    <w:lvl w:ilvl="5" w:tplc="D77ADCD6">
      <w:start w:val="1"/>
      <w:numFmt w:val="bullet"/>
      <w:lvlText w:val=""/>
      <w:lvlJc w:val="left"/>
      <w:pPr>
        <w:ind w:left="4320" w:hanging="360"/>
      </w:pPr>
      <w:rPr>
        <w:rFonts w:hint="default" w:ascii="Wingdings" w:hAnsi="Wingdings"/>
      </w:rPr>
    </w:lvl>
    <w:lvl w:ilvl="6" w:tplc="B3DEE13E">
      <w:start w:val="1"/>
      <w:numFmt w:val="bullet"/>
      <w:lvlText w:val=""/>
      <w:lvlJc w:val="left"/>
      <w:pPr>
        <w:ind w:left="5040" w:hanging="360"/>
      </w:pPr>
      <w:rPr>
        <w:rFonts w:hint="default" w:ascii="Symbol" w:hAnsi="Symbol"/>
      </w:rPr>
    </w:lvl>
    <w:lvl w:ilvl="7" w:tplc="B6CEA98A">
      <w:start w:val="1"/>
      <w:numFmt w:val="bullet"/>
      <w:lvlText w:val="o"/>
      <w:lvlJc w:val="left"/>
      <w:pPr>
        <w:ind w:left="5760" w:hanging="360"/>
      </w:pPr>
      <w:rPr>
        <w:rFonts w:hint="default" w:ascii="Courier New" w:hAnsi="Courier New"/>
      </w:rPr>
    </w:lvl>
    <w:lvl w:ilvl="8" w:tplc="A1FE25AA">
      <w:start w:val="1"/>
      <w:numFmt w:val="bullet"/>
      <w:lvlText w:val=""/>
      <w:lvlJc w:val="left"/>
      <w:pPr>
        <w:ind w:left="6480" w:hanging="360"/>
      </w:pPr>
      <w:rPr>
        <w:rFonts w:hint="default" w:ascii="Wingdings" w:hAnsi="Wingdings"/>
      </w:rPr>
    </w:lvl>
  </w:abstractNum>
  <w:abstractNum w:abstractNumId="24" w15:restartNumberingAfterBreak="0">
    <w:nsid w:val="6D430267"/>
    <w:multiLevelType w:val="hybridMultilevel"/>
    <w:tmpl w:val="FFFFFFFF"/>
    <w:lvl w:ilvl="0" w:tplc="A91C2A1E">
      <w:start w:val="1"/>
      <w:numFmt w:val="bullet"/>
      <w:lvlText w:val=""/>
      <w:lvlJc w:val="left"/>
      <w:pPr>
        <w:ind w:left="720" w:hanging="360"/>
      </w:pPr>
      <w:rPr>
        <w:rFonts w:hint="default" w:ascii="Symbol" w:hAnsi="Symbol"/>
      </w:rPr>
    </w:lvl>
    <w:lvl w:ilvl="1" w:tplc="13D06B46">
      <w:start w:val="1"/>
      <w:numFmt w:val="bullet"/>
      <w:lvlText w:val=""/>
      <w:lvlJc w:val="left"/>
      <w:pPr>
        <w:ind w:left="1440" w:hanging="360"/>
      </w:pPr>
      <w:rPr>
        <w:rFonts w:hint="default" w:ascii="Symbol" w:hAnsi="Symbol"/>
      </w:rPr>
    </w:lvl>
    <w:lvl w:ilvl="2" w:tplc="F18AD636">
      <w:start w:val="1"/>
      <w:numFmt w:val="bullet"/>
      <w:lvlText w:val=""/>
      <w:lvlJc w:val="left"/>
      <w:pPr>
        <w:ind w:left="2160" w:hanging="360"/>
      </w:pPr>
      <w:rPr>
        <w:rFonts w:hint="default" w:ascii="Wingdings" w:hAnsi="Wingdings"/>
      </w:rPr>
    </w:lvl>
    <w:lvl w:ilvl="3" w:tplc="62F6F35C">
      <w:start w:val="1"/>
      <w:numFmt w:val="bullet"/>
      <w:lvlText w:val=""/>
      <w:lvlJc w:val="left"/>
      <w:pPr>
        <w:ind w:left="2880" w:hanging="360"/>
      </w:pPr>
      <w:rPr>
        <w:rFonts w:hint="default" w:ascii="Symbol" w:hAnsi="Symbol"/>
      </w:rPr>
    </w:lvl>
    <w:lvl w:ilvl="4" w:tplc="9B00BB70">
      <w:start w:val="1"/>
      <w:numFmt w:val="bullet"/>
      <w:lvlText w:val="o"/>
      <w:lvlJc w:val="left"/>
      <w:pPr>
        <w:ind w:left="3600" w:hanging="360"/>
      </w:pPr>
      <w:rPr>
        <w:rFonts w:hint="default" w:ascii="Courier New" w:hAnsi="Courier New"/>
      </w:rPr>
    </w:lvl>
    <w:lvl w:ilvl="5" w:tplc="66DA4312">
      <w:start w:val="1"/>
      <w:numFmt w:val="bullet"/>
      <w:lvlText w:val=""/>
      <w:lvlJc w:val="left"/>
      <w:pPr>
        <w:ind w:left="4320" w:hanging="360"/>
      </w:pPr>
      <w:rPr>
        <w:rFonts w:hint="default" w:ascii="Wingdings" w:hAnsi="Wingdings"/>
      </w:rPr>
    </w:lvl>
    <w:lvl w:ilvl="6" w:tplc="7F4E3628">
      <w:start w:val="1"/>
      <w:numFmt w:val="bullet"/>
      <w:lvlText w:val=""/>
      <w:lvlJc w:val="left"/>
      <w:pPr>
        <w:ind w:left="5040" w:hanging="360"/>
      </w:pPr>
      <w:rPr>
        <w:rFonts w:hint="default" w:ascii="Symbol" w:hAnsi="Symbol"/>
      </w:rPr>
    </w:lvl>
    <w:lvl w:ilvl="7" w:tplc="ED2C53EA">
      <w:start w:val="1"/>
      <w:numFmt w:val="bullet"/>
      <w:lvlText w:val="o"/>
      <w:lvlJc w:val="left"/>
      <w:pPr>
        <w:ind w:left="5760" w:hanging="360"/>
      </w:pPr>
      <w:rPr>
        <w:rFonts w:hint="default" w:ascii="Courier New" w:hAnsi="Courier New"/>
      </w:rPr>
    </w:lvl>
    <w:lvl w:ilvl="8" w:tplc="9AE018B4">
      <w:start w:val="1"/>
      <w:numFmt w:val="bullet"/>
      <w:lvlText w:val=""/>
      <w:lvlJc w:val="left"/>
      <w:pPr>
        <w:ind w:left="6480" w:hanging="360"/>
      </w:pPr>
      <w:rPr>
        <w:rFonts w:hint="default" w:ascii="Wingdings" w:hAnsi="Wingdings"/>
      </w:rPr>
    </w:lvl>
  </w:abstractNum>
  <w:abstractNum w:abstractNumId="25" w15:restartNumberingAfterBreak="0">
    <w:nsid w:val="6FEC05B1"/>
    <w:multiLevelType w:val="hybridMultilevel"/>
    <w:tmpl w:val="A6FEEBCC"/>
    <w:lvl w:ilvl="0" w:tplc="A4EC7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0BD5071"/>
    <w:multiLevelType w:val="hybridMultilevel"/>
    <w:tmpl w:val="FFFFFFFF"/>
    <w:lvl w:ilvl="0" w:tplc="984E86C6">
      <w:start w:val="1"/>
      <w:numFmt w:val="bullet"/>
      <w:lvlText w:val=""/>
      <w:lvlJc w:val="left"/>
      <w:pPr>
        <w:ind w:left="720" w:hanging="360"/>
      </w:pPr>
      <w:rPr>
        <w:rFonts w:hint="default" w:ascii="Symbol" w:hAnsi="Symbol"/>
      </w:rPr>
    </w:lvl>
    <w:lvl w:ilvl="1" w:tplc="E3782A9A">
      <w:start w:val="1"/>
      <w:numFmt w:val="bullet"/>
      <w:lvlText w:val="o"/>
      <w:lvlJc w:val="left"/>
      <w:pPr>
        <w:ind w:left="1440" w:hanging="360"/>
      </w:pPr>
      <w:rPr>
        <w:rFonts w:hint="default" w:ascii="Courier New" w:hAnsi="Courier New"/>
      </w:rPr>
    </w:lvl>
    <w:lvl w:ilvl="2" w:tplc="CA3881DC">
      <w:start w:val="1"/>
      <w:numFmt w:val="bullet"/>
      <w:lvlText w:val=""/>
      <w:lvlJc w:val="left"/>
      <w:pPr>
        <w:ind w:left="2160" w:hanging="360"/>
      </w:pPr>
      <w:rPr>
        <w:rFonts w:hint="default" w:ascii="Wingdings" w:hAnsi="Wingdings"/>
      </w:rPr>
    </w:lvl>
    <w:lvl w:ilvl="3" w:tplc="3C3071AA">
      <w:start w:val="1"/>
      <w:numFmt w:val="bullet"/>
      <w:lvlText w:val=""/>
      <w:lvlJc w:val="left"/>
      <w:pPr>
        <w:ind w:left="2880" w:hanging="360"/>
      </w:pPr>
      <w:rPr>
        <w:rFonts w:hint="default" w:ascii="Symbol" w:hAnsi="Symbol"/>
      </w:rPr>
    </w:lvl>
    <w:lvl w:ilvl="4" w:tplc="F872B2BA">
      <w:start w:val="1"/>
      <w:numFmt w:val="bullet"/>
      <w:lvlText w:val="o"/>
      <w:lvlJc w:val="left"/>
      <w:pPr>
        <w:ind w:left="3600" w:hanging="360"/>
      </w:pPr>
      <w:rPr>
        <w:rFonts w:hint="default" w:ascii="Courier New" w:hAnsi="Courier New"/>
      </w:rPr>
    </w:lvl>
    <w:lvl w:ilvl="5" w:tplc="3F60A244">
      <w:start w:val="1"/>
      <w:numFmt w:val="bullet"/>
      <w:lvlText w:val=""/>
      <w:lvlJc w:val="left"/>
      <w:pPr>
        <w:ind w:left="4320" w:hanging="360"/>
      </w:pPr>
      <w:rPr>
        <w:rFonts w:hint="default" w:ascii="Wingdings" w:hAnsi="Wingdings"/>
      </w:rPr>
    </w:lvl>
    <w:lvl w:ilvl="6" w:tplc="97A625AA">
      <w:start w:val="1"/>
      <w:numFmt w:val="bullet"/>
      <w:lvlText w:val=""/>
      <w:lvlJc w:val="left"/>
      <w:pPr>
        <w:ind w:left="5040" w:hanging="360"/>
      </w:pPr>
      <w:rPr>
        <w:rFonts w:hint="default" w:ascii="Symbol" w:hAnsi="Symbol"/>
      </w:rPr>
    </w:lvl>
    <w:lvl w:ilvl="7" w:tplc="490226AA">
      <w:start w:val="1"/>
      <w:numFmt w:val="bullet"/>
      <w:lvlText w:val="o"/>
      <w:lvlJc w:val="left"/>
      <w:pPr>
        <w:ind w:left="5760" w:hanging="360"/>
      </w:pPr>
      <w:rPr>
        <w:rFonts w:hint="default" w:ascii="Courier New" w:hAnsi="Courier New"/>
      </w:rPr>
    </w:lvl>
    <w:lvl w:ilvl="8" w:tplc="CCD0C72C">
      <w:start w:val="1"/>
      <w:numFmt w:val="bullet"/>
      <w:lvlText w:val=""/>
      <w:lvlJc w:val="left"/>
      <w:pPr>
        <w:ind w:left="6480" w:hanging="360"/>
      </w:pPr>
      <w:rPr>
        <w:rFonts w:hint="default" w:ascii="Wingdings" w:hAnsi="Wingdings"/>
      </w:rPr>
    </w:lvl>
  </w:abstractNum>
  <w:abstractNum w:abstractNumId="27" w15:restartNumberingAfterBreak="0">
    <w:nsid w:val="71FC2610"/>
    <w:multiLevelType w:val="hybridMultilevel"/>
    <w:tmpl w:val="FFFFFFFF"/>
    <w:lvl w:ilvl="0" w:tplc="D80000FA">
      <w:start w:val="1"/>
      <w:numFmt w:val="bullet"/>
      <w:lvlText w:val=""/>
      <w:lvlJc w:val="left"/>
      <w:pPr>
        <w:ind w:left="720" w:hanging="360"/>
      </w:pPr>
      <w:rPr>
        <w:rFonts w:hint="default" w:ascii="Symbol" w:hAnsi="Symbol"/>
      </w:rPr>
    </w:lvl>
    <w:lvl w:ilvl="1" w:tplc="EA3E08E2">
      <w:start w:val="1"/>
      <w:numFmt w:val="bullet"/>
      <w:lvlText w:val="o"/>
      <w:lvlJc w:val="left"/>
      <w:pPr>
        <w:ind w:left="1440" w:hanging="360"/>
      </w:pPr>
      <w:rPr>
        <w:rFonts w:hint="default" w:ascii="Courier New" w:hAnsi="Courier New"/>
      </w:rPr>
    </w:lvl>
    <w:lvl w:ilvl="2" w:tplc="0FCC6A34">
      <w:start w:val="1"/>
      <w:numFmt w:val="bullet"/>
      <w:lvlText w:val=""/>
      <w:lvlJc w:val="left"/>
      <w:pPr>
        <w:ind w:left="2160" w:hanging="360"/>
      </w:pPr>
      <w:rPr>
        <w:rFonts w:hint="default" w:ascii="Wingdings" w:hAnsi="Wingdings"/>
      </w:rPr>
    </w:lvl>
    <w:lvl w:ilvl="3" w:tplc="E39A43AC">
      <w:start w:val="1"/>
      <w:numFmt w:val="bullet"/>
      <w:lvlText w:val=""/>
      <w:lvlJc w:val="left"/>
      <w:pPr>
        <w:ind w:left="2880" w:hanging="360"/>
      </w:pPr>
      <w:rPr>
        <w:rFonts w:hint="default" w:ascii="Symbol" w:hAnsi="Symbol"/>
      </w:rPr>
    </w:lvl>
    <w:lvl w:ilvl="4" w:tplc="6802B534">
      <w:start w:val="1"/>
      <w:numFmt w:val="bullet"/>
      <w:lvlText w:val="o"/>
      <w:lvlJc w:val="left"/>
      <w:pPr>
        <w:ind w:left="3600" w:hanging="360"/>
      </w:pPr>
      <w:rPr>
        <w:rFonts w:hint="default" w:ascii="Courier New" w:hAnsi="Courier New"/>
      </w:rPr>
    </w:lvl>
    <w:lvl w:ilvl="5" w:tplc="329E37DA">
      <w:start w:val="1"/>
      <w:numFmt w:val="bullet"/>
      <w:lvlText w:val=""/>
      <w:lvlJc w:val="left"/>
      <w:pPr>
        <w:ind w:left="4320" w:hanging="360"/>
      </w:pPr>
      <w:rPr>
        <w:rFonts w:hint="default" w:ascii="Wingdings" w:hAnsi="Wingdings"/>
      </w:rPr>
    </w:lvl>
    <w:lvl w:ilvl="6" w:tplc="FFB44AFC">
      <w:start w:val="1"/>
      <w:numFmt w:val="bullet"/>
      <w:lvlText w:val=""/>
      <w:lvlJc w:val="left"/>
      <w:pPr>
        <w:ind w:left="5040" w:hanging="360"/>
      </w:pPr>
      <w:rPr>
        <w:rFonts w:hint="default" w:ascii="Symbol" w:hAnsi="Symbol"/>
      </w:rPr>
    </w:lvl>
    <w:lvl w:ilvl="7" w:tplc="370E7C8A">
      <w:start w:val="1"/>
      <w:numFmt w:val="bullet"/>
      <w:lvlText w:val="o"/>
      <w:lvlJc w:val="left"/>
      <w:pPr>
        <w:ind w:left="5760" w:hanging="360"/>
      </w:pPr>
      <w:rPr>
        <w:rFonts w:hint="default" w:ascii="Courier New" w:hAnsi="Courier New"/>
      </w:rPr>
    </w:lvl>
    <w:lvl w:ilvl="8" w:tplc="56A44C4A">
      <w:start w:val="1"/>
      <w:numFmt w:val="bullet"/>
      <w:lvlText w:val=""/>
      <w:lvlJc w:val="left"/>
      <w:pPr>
        <w:ind w:left="6480" w:hanging="360"/>
      </w:pPr>
      <w:rPr>
        <w:rFonts w:hint="default" w:ascii="Wingdings" w:hAnsi="Wingdings"/>
      </w:rPr>
    </w:lvl>
  </w:abstractNum>
  <w:abstractNum w:abstractNumId="28" w15:restartNumberingAfterBreak="0">
    <w:nsid w:val="72C962AA"/>
    <w:multiLevelType w:val="hybridMultilevel"/>
    <w:tmpl w:val="A4C495C0"/>
    <w:lvl w:ilvl="0" w:tplc="58FE6BF0">
      <w:start w:val="1"/>
      <w:numFmt w:val="bullet"/>
      <w:lvlText w:val=""/>
      <w:lvlJc w:val="left"/>
      <w:pPr>
        <w:ind w:left="720" w:hanging="360"/>
      </w:pPr>
      <w:rPr>
        <w:rFonts w:hint="default" w:ascii="Symbol" w:hAnsi="Symbol"/>
      </w:rPr>
    </w:lvl>
    <w:lvl w:ilvl="1" w:tplc="4F7CB580">
      <w:start w:val="1"/>
      <w:numFmt w:val="bullet"/>
      <w:lvlText w:val="o"/>
      <w:lvlJc w:val="left"/>
      <w:pPr>
        <w:ind w:left="1440" w:hanging="360"/>
      </w:pPr>
      <w:rPr>
        <w:rFonts w:hint="default" w:ascii="Courier New" w:hAnsi="Courier New"/>
      </w:rPr>
    </w:lvl>
    <w:lvl w:ilvl="2" w:tplc="656C597C">
      <w:start w:val="1"/>
      <w:numFmt w:val="bullet"/>
      <w:lvlText w:val=""/>
      <w:lvlJc w:val="left"/>
      <w:pPr>
        <w:ind w:left="2160" w:hanging="360"/>
      </w:pPr>
      <w:rPr>
        <w:rFonts w:hint="default" w:ascii="Wingdings" w:hAnsi="Wingdings"/>
      </w:rPr>
    </w:lvl>
    <w:lvl w:ilvl="3" w:tplc="68C26AB2">
      <w:start w:val="1"/>
      <w:numFmt w:val="bullet"/>
      <w:lvlText w:val=""/>
      <w:lvlJc w:val="left"/>
      <w:pPr>
        <w:ind w:left="2880" w:hanging="360"/>
      </w:pPr>
      <w:rPr>
        <w:rFonts w:hint="default" w:ascii="Symbol" w:hAnsi="Symbol"/>
      </w:rPr>
    </w:lvl>
    <w:lvl w:ilvl="4" w:tplc="8624B320">
      <w:start w:val="1"/>
      <w:numFmt w:val="bullet"/>
      <w:lvlText w:val="o"/>
      <w:lvlJc w:val="left"/>
      <w:pPr>
        <w:ind w:left="3600" w:hanging="360"/>
      </w:pPr>
      <w:rPr>
        <w:rFonts w:hint="default" w:ascii="Courier New" w:hAnsi="Courier New"/>
      </w:rPr>
    </w:lvl>
    <w:lvl w:ilvl="5" w:tplc="446080A4">
      <w:start w:val="1"/>
      <w:numFmt w:val="bullet"/>
      <w:lvlText w:val=""/>
      <w:lvlJc w:val="left"/>
      <w:pPr>
        <w:ind w:left="4320" w:hanging="360"/>
      </w:pPr>
      <w:rPr>
        <w:rFonts w:hint="default" w:ascii="Wingdings" w:hAnsi="Wingdings"/>
      </w:rPr>
    </w:lvl>
    <w:lvl w:ilvl="6" w:tplc="A7C235E4">
      <w:start w:val="1"/>
      <w:numFmt w:val="bullet"/>
      <w:lvlText w:val=""/>
      <w:lvlJc w:val="left"/>
      <w:pPr>
        <w:ind w:left="5040" w:hanging="360"/>
      </w:pPr>
      <w:rPr>
        <w:rFonts w:hint="default" w:ascii="Symbol" w:hAnsi="Symbol"/>
      </w:rPr>
    </w:lvl>
    <w:lvl w:ilvl="7" w:tplc="FCDE7584">
      <w:start w:val="1"/>
      <w:numFmt w:val="bullet"/>
      <w:lvlText w:val="o"/>
      <w:lvlJc w:val="left"/>
      <w:pPr>
        <w:ind w:left="5760" w:hanging="360"/>
      </w:pPr>
      <w:rPr>
        <w:rFonts w:hint="default" w:ascii="Courier New" w:hAnsi="Courier New"/>
      </w:rPr>
    </w:lvl>
    <w:lvl w:ilvl="8" w:tplc="BB52B956">
      <w:start w:val="1"/>
      <w:numFmt w:val="bullet"/>
      <w:lvlText w:val=""/>
      <w:lvlJc w:val="left"/>
      <w:pPr>
        <w:ind w:left="6480" w:hanging="360"/>
      </w:pPr>
      <w:rPr>
        <w:rFonts w:hint="default" w:ascii="Wingdings" w:hAnsi="Wingdings"/>
      </w:rPr>
    </w:lvl>
  </w:abstractNum>
  <w:abstractNum w:abstractNumId="29" w15:restartNumberingAfterBreak="0">
    <w:nsid w:val="7597606F"/>
    <w:multiLevelType w:val="hybridMultilevel"/>
    <w:tmpl w:val="FFFFFFFF"/>
    <w:lvl w:ilvl="0" w:tplc="A32E91FC">
      <w:start w:val="1"/>
      <w:numFmt w:val="bullet"/>
      <w:lvlText w:val=""/>
      <w:lvlJc w:val="left"/>
      <w:pPr>
        <w:ind w:left="720" w:hanging="360"/>
      </w:pPr>
      <w:rPr>
        <w:rFonts w:hint="default" w:ascii="Symbol" w:hAnsi="Symbol"/>
      </w:rPr>
    </w:lvl>
    <w:lvl w:ilvl="1" w:tplc="E33C21C2">
      <w:start w:val="1"/>
      <w:numFmt w:val="bullet"/>
      <w:lvlText w:val="o"/>
      <w:lvlJc w:val="left"/>
      <w:pPr>
        <w:ind w:left="1440" w:hanging="360"/>
      </w:pPr>
      <w:rPr>
        <w:rFonts w:hint="default" w:ascii="Courier New" w:hAnsi="Courier New"/>
      </w:rPr>
    </w:lvl>
    <w:lvl w:ilvl="2" w:tplc="7340C792">
      <w:start w:val="1"/>
      <w:numFmt w:val="bullet"/>
      <w:lvlText w:val=""/>
      <w:lvlJc w:val="left"/>
      <w:pPr>
        <w:ind w:left="2160" w:hanging="360"/>
      </w:pPr>
      <w:rPr>
        <w:rFonts w:hint="default" w:ascii="Wingdings" w:hAnsi="Wingdings"/>
      </w:rPr>
    </w:lvl>
    <w:lvl w:ilvl="3" w:tplc="9EE64CDE">
      <w:start w:val="1"/>
      <w:numFmt w:val="bullet"/>
      <w:lvlText w:val=""/>
      <w:lvlJc w:val="left"/>
      <w:pPr>
        <w:ind w:left="2880" w:hanging="360"/>
      </w:pPr>
      <w:rPr>
        <w:rFonts w:hint="default" w:ascii="Symbol" w:hAnsi="Symbol"/>
      </w:rPr>
    </w:lvl>
    <w:lvl w:ilvl="4" w:tplc="3DE4E1A8">
      <w:start w:val="1"/>
      <w:numFmt w:val="bullet"/>
      <w:lvlText w:val="o"/>
      <w:lvlJc w:val="left"/>
      <w:pPr>
        <w:ind w:left="3600" w:hanging="360"/>
      </w:pPr>
      <w:rPr>
        <w:rFonts w:hint="default" w:ascii="Courier New" w:hAnsi="Courier New"/>
      </w:rPr>
    </w:lvl>
    <w:lvl w:ilvl="5" w:tplc="8BC0AA12">
      <w:start w:val="1"/>
      <w:numFmt w:val="bullet"/>
      <w:lvlText w:val=""/>
      <w:lvlJc w:val="left"/>
      <w:pPr>
        <w:ind w:left="4320" w:hanging="360"/>
      </w:pPr>
      <w:rPr>
        <w:rFonts w:hint="default" w:ascii="Wingdings" w:hAnsi="Wingdings"/>
      </w:rPr>
    </w:lvl>
    <w:lvl w:ilvl="6" w:tplc="E1843E70">
      <w:start w:val="1"/>
      <w:numFmt w:val="bullet"/>
      <w:lvlText w:val=""/>
      <w:lvlJc w:val="left"/>
      <w:pPr>
        <w:ind w:left="5040" w:hanging="360"/>
      </w:pPr>
      <w:rPr>
        <w:rFonts w:hint="default" w:ascii="Symbol" w:hAnsi="Symbol"/>
      </w:rPr>
    </w:lvl>
    <w:lvl w:ilvl="7" w:tplc="DC5431E0">
      <w:start w:val="1"/>
      <w:numFmt w:val="bullet"/>
      <w:lvlText w:val="o"/>
      <w:lvlJc w:val="left"/>
      <w:pPr>
        <w:ind w:left="5760" w:hanging="360"/>
      </w:pPr>
      <w:rPr>
        <w:rFonts w:hint="default" w:ascii="Courier New" w:hAnsi="Courier New"/>
      </w:rPr>
    </w:lvl>
    <w:lvl w:ilvl="8" w:tplc="C31480B8">
      <w:start w:val="1"/>
      <w:numFmt w:val="bullet"/>
      <w:lvlText w:val=""/>
      <w:lvlJc w:val="left"/>
      <w:pPr>
        <w:ind w:left="6480" w:hanging="360"/>
      </w:pPr>
      <w:rPr>
        <w:rFonts w:hint="default" w:ascii="Wingdings" w:hAnsi="Wingdings"/>
      </w:rPr>
    </w:lvl>
  </w:abstractNum>
  <w:abstractNum w:abstractNumId="30" w15:restartNumberingAfterBreak="0">
    <w:nsid w:val="75D238FD"/>
    <w:multiLevelType w:val="hybridMultilevel"/>
    <w:tmpl w:val="FFFFFFFF"/>
    <w:lvl w:ilvl="0" w:tplc="148A349C">
      <w:start w:val="1"/>
      <w:numFmt w:val="bullet"/>
      <w:lvlText w:val=""/>
      <w:lvlJc w:val="left"/>
      <w:pPr>
        <w:ind w:left="720" w:hanging="360"/>
      </w:pPr>
      <w:rPr>
        <w:rFonts w:hint="default" w:ascii="Symbol" w:hAnsi="Symbol"/>
      </w:rPr>
    </w:lvl>
    <w:lvl w:ilvl="1" w:tplc="A2425D68">
      <w:start w:val="1"/>
      <w:numFmt w:val="bullet"/>
      <w:lvlText w:val="o"/>
      <w:lvlJc w:val="left"/>
      <w:pPr>
        <w:ind w:left="1440" w:hanging="360"/>
      </w:pPr>
      <w:rPr>
        <w:rFonts w:hint="default" w:ascii="Courier New" w:hAnsi="Courier New"/>
      </w:rPr>
    </w:lvl>
    <w:lvl w:ilvl="2" w:tplc="D340F7FC">
      <w:start w:val="1"/>
      <w:numFmt w:val="bullet"/>
      <w:lvlText w:val=""/>
      <w:lvlJc w:val="left"/>
      <w:pPr>
        <w:ind w:left="2160" w:hanging="360"/>
      </w:pPr>
      <w:rPr>
        <w:rFonts w:hint="default" w:ascii="Wingdings" w:hAnsi="Wingdings"/>
      </w:rPr>
    </w:lvl>
    <w:lvl w:ilvl="3" w:tplc="2A1A9AF6">
      <w:start w:val="1"/>
      <w:numFmt w:val="bullet"/>
      <w:lvlText w:val=""/>
      <w:lvlJc w:val="left"/>
      <w:pPr>
        <w:ind w:left="2880" w:hanging="360"/>
      </w:pPr>
      <w:rPr>
        <w:rFonts w:hint="default" w:ascii="Symbol" w:hAnsi="Symbol"/>
      </w:rPr>
    </w:lvl>
    <w:lvl w:ilvl="4" w:tplc="480EB5C4">
      <w:start w:val="1"/>
      <w:numFmt w:val="bullet"/>
      <w:lvlText w:val="o"/>
      <w:lvlJc w:val="left"/>
      <w:pPr>
        <w:ind w:left="3600" w:hanging="360"/>
      </w:pPr>
      <w:rPr>
        <w:rFonts w:hint="default" w:ascii="Courier New" w:hAnsi="Courier New"/>
      </w:rPr>
    </w:lvl>
    <w:lvl w:ilvl="5" w:tplc="9D08D5AE">
      <w:start w:val="1"/>
      <w:numFmt w:val="bullet"/>
      <w:lvlText w:val=""/>
      <w:lvlJc w:val="left"/>
      <w:pPr>
        <w:ind w:left="4320" w:hanging="360"/>
      </w:pPr>
      <w:rPr>
        <w:rFonts w:hint="default" w:ascii="Wingdings" w:hAnsi="Wingdings"/>
      </w:rPr>
    </w:lvl>
    <w:lvl w:ilvl="6" w:tplc="FBA0E830">
      <w:start w:val="1"/>
      <w:numFmt w:val="bullet"/>
      <w:lvlText w:val=""/>
      <w:lvlJc w:val="left"/>
      <w:pPr>
        <w:ind w:left="5040" w:hanging="360"/>
      </w:pPr>
      <w:rPr>
        <w:rFonts w:hint="default" w:ascii="Symbol" w:hAnsi="Symbol"/>
      </w:rPr>
    </w:lvl>
    <w:lvl w:ilvl="7" w:tplc="0F3E4320">
      <w:start w:val="1"/>
      <w:numFmt w:val="bullet"/>
      <w:lvlText w:val="o"/>
      <w:lvlJc w:val="left"/>
      <w:pPr>
        <w:ind w:left="5760" w:hanging="360"/>
      </w:pPr>
      <w:rPr>
        <w:rFonts w:hint="default" w:ascii="Courier New" w:hAnsi="Courier New"/>
      </w:rPr>
    </w:lvl>
    <w:lvl w:ilvl="8" w:tplc="9C6446F0">
      <w:start w:val="1"/>
      <w:numFmt w:val="bullet"/>
      <w:lvlText w:val=""/>
      <w:lvlJc w:val="left"/>
      <w:pPr>
        <w:ind w:left="6480" w:hanging="360"/>
      </w:pPr>
      <w:rPr>
        <w:rFonts w:hint="default" w:ascii="Wingdings" w:hAnsi="Wingdings"/>
      </w:rPr>
    </w:lvl>
  </w:abstractNum>
  <w:abstractNum w:abstractNumId="31" w15:restartNumberingAfterBreak="0">
    <w:nsid w:val="77A37331"/>
    <w:multiLevelType w:val="hybridMultilevel"/>
    <w:tmpl w:val="DBB68ABA"/>
    <w:lvl w:ilvl="0" w:tplc="04090001">
      <w:start w:val="1"/>
      <w:numFmt w:val="bullet"/>
      <w:lvlText w:val=""/>
      <w:lvlJc w:val="left"/>
      <w:pPr>
        <w:ind w:left="1354" w:hanging="360"/>
      </w:pPr>
      <w:rPr>
        <w:rFonts w:hint="default" w:ascii="Symbol" w:hAnsi="Symbol"/>
      </w:rPr>
    </w:lvl>
    <w:lvl w:ilvl="1" w:tplc="04090003" w:tentative="1">
      <w:start w:val="1"/>
      <w:numFmt w:val="bullet"/>
      <w:lvlText w:val="o"/>
      <w:lvlJc w:val="left"/>
      <w:pPr>
        <w:ind w:left="2074" w:hanging="360"/>
      </w:pPr>
      <w:rPr>
        <w:rFonts w:hint="default" w:ascii="Courier New" w:hAnsi="Courier New" w:cs="Courier New"/>
      </w:rPr>
    </w:lvl>
    <w:lvl w:ilvl="2" w:tplc="04090005" w:tentative="1">
      <w:start w:val="1"/>
      <w:numFmt w:val="bullet"/>
      <w:lvlText w:val=""/>
      <w:lvlJc w:val="left"/>
      <w:pPr>
        <w:ind w:left="2794" w:hanging="360"/>
      </w:pPr>
      <w:rPr>
        <w:rFonts w:hint="default" w:ascii="Wingdings" w:hAnsi="Wingdings"/>
      </w:rPr>
    </w:lvl>
    <w:lvl w:ilvl="3" w:tplc="04090001" w:tentative="1">
      <w:start w:val="1"/>
      <w:numFmt w:val="bullet"/>
      <w:lvlText w:val=""/>
      <w:lvlJc w:val="left"/>
      <w:pPr>
        <w:ind w:left="3514" w:hanging="360"/>
      </w:pPr>
      <w:rPr>
        <w:rFonts w:hint="default" w:ascii="Symbol" w:hAnsi="Symbol"/>
      </w:rPr>
    </w:lvl>
    <w:lvl w:ilvl="4" w:tplc="04090003" w:tentative="1">
      <w:start w:val="1"/>
      <w:numFmt w:val="bullet"/>
      <w:lvlText w:val="o"/>
      <w:lvlJc w:val="left"/>
      <w:pPr>
        <w:ind w:left="4234" w:hanging="360"/>
      </w:pPr>
      <w:rPr>
        <w:rFonts w:hint="default" w:ascii="Courier New" w:hAnsi="Courier New" w:cs="Courier New"/>
      </w:rPr>
    </w:lvl>
    <w:lvl w:ilvl="5" w:tplc="04090005" w:tentative="1">
      <w:start w:val="1"/>
      <w:numFmt w:val="bullet"/>
      <w:lvlText w:val=""/>
      <w:lvlJc w:val="left"/>
      <w:pPr>
        <w:ind w:left="4954" w:hanging="360"/>
      </w:pPr>
      <w:rPr>
        <w:rFonts w:hint="default" w:ascii="Wingdings" w:hAnsi="Wingdings"/>
      </w:rPr>
    </w:lvl>
    <w:lvl w:ilvl="6" w:tplc="04090001" w:tentative="1">
      <w:start w:val="1"/>
      <w:numFmt w:val="bullet"/>
      <w:lvlText w:val=""/>
      <w:lvlJc w:val="left"/>
      <w:pPr>
        <w:ind w:left="5674" w:hanging="360"/>
      </w:pPr>
      <w:rPr>
        <w:rFonts w:hint="default" w:ascii="Symbol" w:hAnsi="Symbol"/>
      </w:rPr>
    </w:lvl>
    <w:lvl w:ilvl="7" w:tplc="04090003" w:tentative="1">
      <w:start w:val="1"/>
      <w:numFmt w:val="bullet"/>
      <w:lvlText w:val="o"/>
      <w:lvlJc w:val="left"/>
      <w:pPr>
        <w:ind w:left="6394" w:hanging="360"/>
      </w:pPr>
      <w:rPr>
        <w:rFonts w:hint="default" w:ascii="Courier New" w:hAnsi="Courier New" w:cs="Courier New"/>
      </w:rPr>
    </w:lvl>
    <w:lvl w:ilvl="8" w:tplc="04090005" w:tentative="1">
      <w:start w:val="1"/>
      <w:numFmt w:val="bullet"/>
      <w:lvlText w:val=""/>
      <w:lvlJc w:val="left"/>
      <w:pPr>
        <w:ind w:left="7114" w:hanging="360"/>
      </w:pPr>
      <w:rPr>
        <w:rFonts w:hint="default" w:ascii="Wingdings" w:hAnsi="Wingdings"/>
      </w:rPr>
    </w:lvl>
  </w:abstractNum>
  <w:num w:numId="1">
    <w:abstractNumId w:val="3"/>
  </w:num>
  <w:num w:numId="2">
    <w:abstractNumId w:val="10"/>
  </w:num>
  <w:num w:numId="3">
    <w:abstractNumId w:val="22"/>
  </w:num>
  <w:num w:numId="4">
    <w:abstractNumId w:val="14"/>
  </w:num>
  <w:num w:numId="5">
    <w:abstractNumId w:val="7"/>
  </w:num>
  <w:num w:numId="6">
    <w:abstractNumId w:val="13"/>
  </w:num>
  <w:num w:numId="7">
    <w:abstractNumId w:val="26"/>
  </w:num>
  <w:num w:numId="8">
    <w:abstractNumId w:val="11"/>
  </w:num>
  <w:num w:numId="9">
    <w:abstractNumId w:val="21"/>
  </w:num>
  <w:num w:numId="10">
    <w:abstractNumId w:val="20"/>
  </w:num>
  <w:num w:numId="11">
    <w:abstractNumId w:val="8"/>
  </w:num>
  <w:num w:numId="12">
    <w:abstractNumId w:val="23"/>
  </w:num>
  <w:num w:numId="13">
    <w:abstractNumId w:val="12"/>
  </w:num>
  <w:num w:numId="14">
    <w:abstractNumId w:val="15"/>
  </w:num>
  <w:num w:numId="15">
    <w:abstractNumId w:val="6"/>
  </w:num>
  <w:num w:numId="16">
    <w:abstractNumId w:val="24"/>
  </w:num>
  <w:num w:numId="17">
    <w:abstractNumId w:val="5"/>
  </w:num>
  <w:num w:numId="18">
    <w:abstractNumId w:val="9"/>
  </w:num>
  <w:num w:numId="19">
    <w:abstractNumId w:val="2"/>
  </w:num>
  <w:num w:numId="20">
    <w:abstractNumId w:val="30"/>
  </w:num>
  <w:num w:numId="21">
    <w:abstractNumId w:val="29"/>
  </w:num>
  <w:num w:numId="22">
    <w:abstractNumId w:val="19"/>
  </w:num>
  <w:num w:numId="23">
    <w:abstractNumId w:val="4"/>
  </w:num>
  <w:num w:numId="24">
    <w:abstractNumId w:val="27"/>
  </w:num>
  <w:num w:numId="25">
    <w:abstractNumId w:val="1"/>
  </w:num>
  <w:num w:numId="26">
    <w:abstractNumId w:val="0"/>
  </w:num>
  <w:num w:numId="27">
    <w:abstractNumId w:val="17"/>
  </w:num>
  <w:num w:numId="28">
    <w:abstractNumId w:val="28"/>
  </w:num>
  <w:num w:numId="29">
    <w:abstractNumId w:val="25"/>
  </w:num>
  <w:num w:numId="30">
    <w:abstractNumId w:val="18"/>
  </w:num>
  <w:num w:numId="31">
    <w:abstractNumId w:val="31"/>
  </w:num>
  <w:num w:numId="32">
    <w:abstractNumId w:val="1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9457"/>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14E00"/>
    <w:rsid w:val="00034844"/>
    <w:rsid w:val="00055BC5"/>
    <w:rsid w:val="0007336A"/>
    <w:rsid w:val="000733C4"/>
    <w:rsid w:val="00076529"/>
    <w:rsid w:val="00082C8C"/>
    <w:rsid w:val="000D6CD0"/>
    <w:rsid w:val="000E6810"/>
    <w:rsid w:val="000F086D"/>
    <w:rsid w:val="001207D1"/>
    <w:rsid w:val="00165DDE"/>
    <w:rsid w:val="001672E1"/>
    <w:rsid w:val="00170207"/>
    <w:rsid w:val="00175B27"/>
    <w:rsid w:val="001A1F74"/>
    <w:rsid w:val="001A2E3A"/>
    <w:rsid w:val="001F68C6"/>
    <w:rsid w:val="001F769C"/>
    <w:rsid w:val="0020125E"/>
    <w:rsid w:val="0020696C"/>
    <w:rsid w:val="00225A31"/>
    <w:rsid w:val="002361AF"/>
    <w:rsid w:val="00243DCE"/>
    <w:rsid w:val="0027191B"/>
    <w:rsid w:val="00284E4C"/>
    <w:rsid w:val="00287CA6"/>
    <w:rsid w:val="002908D1"/>
    <w:rsid w:val="002B1AFC"/>
    <w:rsid w:val="002E334D"/>
    <w:rsid w:val="002F2193"/>
    <w:rsid w:val="002F372E"/>
    <w:rsid w:val="002F5689"/>
    <w:rsid w:val="00300A4C"/>
    <w:rsid w:val="00330738"/>
    <w:rsid w:val="003378D0"/>
    <w:rsid w:val="00346375"/>
    <w:rsid w:val="0036135A"/>
    <w:rsid w:val="00376683"/>
    <w:rsid w:val="003D698C"/>
    <w:rsid w:val="003E3E07"/>
    <w:rsid w:val="003F138E"/>
    <w:rsid w:val="00433590"/>
    <w:rsid w:val="0044033B"/>
    <w:rsid w:val="0044347F"/>
    <w:rsid w:val="00470F64"/>
    <w:rsid w:val="00473C23"/>
    <w:rsid w:val="004A0760"/>
    <w:rsid w:val="004B4BA3"/>
    <w:rsid w:val="004B687F"/>
    <w:rsid w:val="004B73E7"/>
    <w:rsid w:val="004C0E39"/>
    <w:rsid w:val="004C4BA0"/>
    <w:rsid w:val="004D78BE"/>
    <w:rsid w:val="004E1664"/>
    <w:rsid w:val="004E26E4"/>
    <w:rsid w:val="004F28FA"/>
    <w:rsid w:val="005063AB"/>
    <w:rsid w:val="005249AE"/>
    <w:rsid w:val="00534C6F"/>
    <w:rsid w:val="00545213"/>
    <w:rsid w:val="0055736E"/>
    <w:rsid w:val="00572885"/>
    <w:rsid w:val="0059030A"/>
    <w:rsid w:val="00592873"/>
    <w:rsid w:val="00594C7B"/>
    <w:rsid w:val="005A5205"/>
    <w:rsid w:val="005A6BC9"/>
    <w:rsid w:val="005F6521"/>
    <w:rsid w:val="005F652C"/>
    <w:rsid w:val="006111F4"/>
    <w:rsid w:val="00612665"/>
    <w:rsid w:val="00617E64"/>
    <w:rsid w:val="00617F9D"/>
    <w:rsid w:val="00620510"/>
    <w:rsid w:val="00633748"/>
    <w:rsid w:val="00640EB0"/>
    <w:rsid w:val="00647262"/>
    <w:rsid w:val="006B72EF"/>
    <w:rsid w:val="006C2221"/>
    <w:rsid w:val="006C52B8"/>
    <w:rsid w:val="006C612E"/>
    <w:rsid w:val="006E564A"/>
    <w:rsid w:val="006E5C7B"/>
    <w:rsid w:val="006F6D6C"/>
    <w:rsid w:val="007026E4"/>
    <w:rsid w:val="00707B70"/>
    <w:rsid w:val="00710FF5"/>
    <w:rsid w:val="007140CE"/>
    <w:rsid w:val="00726862"/>
    <w:rsid w:val="00750E7C"/>
    <w:rsid w:val="007762ED"/>
    <w:rsid w:val="007949E7"/>
    <w:rsid w:val="007D232B"/>
    <w:rsid w:val="007E0C3B"/>
    <w:rsid w:val="007F5026"/>
    <w:rsid w:val="00824CAF"/>
    <w:rsid w:val="008346D0"/>
    <w:rsid w:val="0084374D"/>
    <w:rsid w:val="00844EAB"/>
    <w:rsid w:val="00851718"/>
    <w:rsid w:val="00854636"/>
    <w:rsid w:val="008628A1"/>
    <w:rsid w:val="0086590A"/>
    <w:rsid w:val="00873EDE"/>
    <w:rsid w:val="00876CEA"/>
    <w:rsid w:val="00880882"/>
    <w:rsid w:val="0089196F"/>
    <w:rsid w:val="008B41AB"/>
    <w:rsid w:val="008C5134"/>
    <w:rsid w:val="008C5FC8"/>
    <w:rsid w:val="008D6E23"/>
    <w:rsid w:val="008E0DE5"/>
    <w:rsid w:val="0091353F"/>
    <w:rsid w:val="00917478"/>
    <w:rsid w:val="0092541C"/>
    <w:rsid w:val="00936E65"/>
    <w:rsid w:val="00937C3A"/>
    <w:rsid w:val="009550F8"/>
    <w:rsid w:val="00973C6E"/>
    <w:rsid w:val="00982D3B"/>
    <w:rsid w:val="00990932"/>
    <w:rsid w:val="009A0819"/>
    <w:rsid w:val="009A0E61"/>
    <w:rsid w:val="009D2066"/>
    <w:rsid w:val="009D6C97"/>
    <w:rsid w:val="009E6F8D"/>
    <w:rsid w:val="009F66E5"/>
    <w:rsid w:val="00A0001B"/>
    <w:rsid w:val="00A41D83"/>
    <w:rsid w:val="00A4213F"/>
    <w:rsid w:val="00A523C6"/>
    <w:rsid w:val="00A81668"/>
    <w:rsid w:val="00A96FFD"/>
    <w:rsid w:val="00AA05C6"/>
    <w:rsid w:val="00AB3877"/>
    <w:rsid w:val="00AC106B"/>
    <w:rsid w:val="00AD7C0D"/>
    <w:rsid w:val="00AF4972"/>
    <w:rsid w:val="00B2331D"/>
    <w:rsid w:val="00B2647A"/>
    <w:rsid w:val="00B45D58"/>
    <w:rsid w:val="00B6518A"/>
    <w:rsid w:val="00B76BB9"/>
    <w:rsid w:val="00B80F21"/>
    <w:rsid w:val="00BA22B5"/>
    <w:rsid w:val="00BD3857"/>
    <w:rsid w:val="00BD531B"/>
    <w:rsid w:val="00BE1FE5"/>
    <w:rsid w:val="00C02FF7"/>
    <w:rsid w:val="00C23FB8"/>
    <w:rsid w:val="00C3470B"/>
    <w:rsid w:val="00C749E0"/>
    <w:rsid w:val="00C82050"/>
    <w:rsid w:val="00C9589F"/>
    <w:rsid w:val="00CC17A1"/>
    <w:rsid w:val="00CE4231"/>
    <w:rsid w:val="00CE775D"/>
    <w:rsid w:val="00CF08C3"/>
    <w:rsid w:val="00D05CD3"/>
    <w:rsid w:val="00D208CD"/>
    <w:rsid w:val="00D27809"/>
    <w:rsid w:val="00D31F1E"/>
    <w:rsid w:val="00D32DF4"/>
    <w:rsid w:val="00D36EE7"/>
    <w:rsid w:val="00D5390C"/>
    <w:rsid w:val="00D57CFF"/>
    <w:rsid w:val="00D8585A"/>
    <w:rsid w:val="00D86C02"/>
    <w:rsid w:val="00D87508"/>
    <w:rsid w:val="00DE461A"/>
    <w:rsid w:val="00DF5225"/>
    <w:rsid w:val="00E027D9"/>
    <w:rsid w:val="00E12146"/>
    <w:rsid w:val="00E17B9B"/>
    <w:rsid w:val="00E31645"/>
    <w:rsid w:val="00E348A3"/>
    <w:rsid w:val="00E431ED"/>
    <w:rsid w:val="00E65BE0"/>
    <w:rsid w:val="00E912CE"/>
    <w:rsid w:val="00EA0827"/>
    <w:rsid w:val="00ED424D"/>
    <w:rsid w:val="00F74EB3"/>
    <w:rsid w:val="00F81975"/>
    <w:rsid w:val="00F86434"/>
    <w:rsid w:val="00F90D69"/>
    <w:rsid w:val="00FA6549"/>
    <w:rsid w:val="00FC629E"/>
    <w:rsid w:val="00FF1D8F"/>
    <w:rsid w:val="00FF7853"/>
    <w:rsid w:val="0D823A6C"/>
    <w:rsid w:val="14343A65"/>
    <w:rsid w:val="34667EB5"/>
    <w:rsid w:val="44DA053E"/>
    <w:rsid w:val="4BB2BD0F"/>
    <w:rsid w:val="4D86FEB4"/>
    <w:rsid w:val="5909C347"/>
    <w:rsid w:val="5EA5CC9A"/>
    <w:rsid w:val="6D14ED30"/>
    <w:rsid w:val="7CAE8B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o:shapelayout v:ext="edit">
      <o:idmap v:ext="edit" data="1"/>
    </o:shapelayout>
  </w:shapeDefaults>
  <w:decimalSymbol w:val="."/>
  <w:listSeparator w:val=","/>
  <w14:docId w14:val="44310961"/>
  <w15:chartTrackingRefBased/>
  <w15:docId w15:val="{548419C1-CF3A-4660-9088-403A83C9C6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25"/>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25"/>
      </w:numPr>
      <w:spacing w:before="280" w:after="280" w:line="240" w:lineRule="atLeast"/>
      <w:outlineLvl w:val="1"/>
    </w:pPr>
    <w:rPr>
      <w:b/>
      <w:sz w:val="28"/>
    </w:rPr>
  </w:style>
  <w:style w:type="paragraph" w:styleId="Heading3">
    <w:name w:val="heading 3"/>
    <w:basedOn w:val="Normal"/>
    <w:next w:val="Normal"/>
    <w:qFormat/>
    <w:pPr>
      <w:numPr>
        <w:ilvl w:val="2"/>
        <w:numId w:val="25"/>
      </w:numPr>
      <w:spacing w:before="240" w:after="240"/>
      <w:outlineLvl w:val="2"/>
    </w:pPr>
    <w:rPr>
      <w:b/>
    </w:rPr>
  </w:style>
  <w:style w:type="paragraph" w:styleId="Heading4">
    <w:name w:val="heading 4"/>
    <w:basedOn w:val="Normal"/>
    <w:next w:val="Normal"/>
    <w:qFormat/>
    <w:pPr>
      <w:keepNext/>
      <w:numPr>
        <w:ilvl w:val="3"/>
        <w:numId w:val="25"/>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25"/>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25"/>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25"/>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25"/>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25"/>
      </w:numPr>
      <w:spacing w:before="240" w:after="60" w:line="220" w:lineRule="exact"/>
      <w:jc w:val="both"/>
      <w:outlineLvl w:val="8"/>
    </w:pPr>
    <w:rPr>
      <w:rFonts w:ascii="Arial" w:hAnsi="Arial"/>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pPr>
      <w:tabs>
        <w:tab w:val="center" w:pos="4680"/>
        <w:tab w:val="right" w:pos="9360"/>
      </w:tabs>
    </w:pPr>
    <w:rPr>
      <w:b/>
      <w:i/>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styleId="level4" w:customStyle="1">
    <w:name w:val="level 4"/>
    <w:basedOn w:val="Normal"/>
    <w:pPr>
      <w:spacing w:before="120" w:after="120"/>
      <w:ind w:left="634"/>
    </w:pPr>
  </w:style>
  <w:style w:type="paragraph" w:styleId="level5" w:customStyle="1">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styleId="TOCEntry" w:customStyle="1">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styleId="template" w:customStyle="1">
    <w:name w:val="template"/>
    <w:basedOn w:val="Normal"/>
    <w:rPr>
      <w:rFonts w:ascii="Arial" w:hAnsi="Arial"/>
      <w:i/>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sz w:val="22"/>
    </w:rPr>
  </w:style>
  <w:style w:type="paragraph" w:styleId="requirement" w:customStyle="1">
    <w:name w:val="requirement"/>
    <w:basedOn w:val="level4"/>
    <w:pPr>
      <w:spacing w:before="0" w:after="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spacing w:before="60" w:after="60" w:line="240" w:lineRule="auto"/>
      <w:jc w:val="center"/>
    </w:pPr>
    <w:rPr>
      <w:rFonts w:ascii="Arial" w:hAnsi="Arial"/>
      <w:b/>
      <w:sz w:val="36"/>
    </w:rPr>
  </w:style>
  <w:style w:type="paragraph" w:styleId="SuperTitle" w:customStyle="1">
    <w:name w:val="SuperTitle"/>
    <w:basedOn w:val="Title"/>
    <w:next w:val="Normal"/>
    <w:pPr>
      <w:pBdr>
        <w:top w:val="single" w:color="auto" w:sz="48" w:space="1"/>
      </w:pBdr>
      <w:spacing w:before="960" w:after="0"/>
    </w:pPr>
    <w:rPr>
      <w:sz w:val="28"/>
    </w:rPr>
  </w:style>
  <w:style w:type="paragraph" w:styleId="line" w:customStyle="1">
    <w:name w:val="line"/>
    <w:basedOn w:val="Title"/>
    <w:pPr>
      <w:pBdr>
        <w:top w:val="single" w:color="auto" w:sz="36" w:space="1"/>
      </w:pBdr>
      <w:spacing w:after="0"/>
    </w:pPr>
    <w:rPr>
      <w:sz w:val="40"/>
    </w:rPr>
  </w:style>
  <w:style w:type="paragraph" w:styleId="BalloonText">
    <w:name w:val="Balloon Text"/>
    <w:basedOn w:val="Normal"/>
    <w:link w:val="BalloonTextChar"/>
    <w:rsid w:val="001F68C6"/>
    <w:pPr>
      <w:spacing w:line="240" w:lineRule="auto"/>
    </w:pPr>
    <w:rPr>
      <w:rFonts w:ascii="Lucida Grande" w:hAnsi="Lucida Grande" w:cs="Lucida Grande"/>
      <w:sz w:val="18"/>
      <w:szCs w:val="18"/>
    </w:rPr>
  </w:style>
  <w:style w:type="character" w:styleId="BalloonTextChar" w:customStyle="1">
    <w:name w:val="Balloon Text Char"/>
    <w:link w:val="BalloonText"/>
    <w:rsid w:val="001F68C6"/>
    <w:rPr>
      <w:rFonts w:ascii="Lucida Grande" w:hAnsi="Lucida Grande" w:cs="Lucida Grande"/>
      <w:sz w:val="18"/>
      <w:szCs w:val="18"/>
    </w:rPr>
  </w:style>
  <w:style w:type="character" w:styleId="Hyperlink">
    <w:name w:val="Hyperlink"/>
    <w:uiPriority w:val="99"/>
    <w:rsid w:val="006E5C7B"/>
    <w:rPr>
      <w:color w:val="0000FF"/>
      <w:u w:val="single"/>
    </w:rPr>
  </w:style>
  <w:style w:type="paragraph" w:styleId="Comment" w:customStyle="1">
    <w:name w:val="Comment"/>
    <w:basedOn w:val="Normal"/>
    <w:rsid w:val="006E5C7B"/>
    <w:pPr>
      <w:overflowPunct w:val="0"/>
      <w:autoSpaceDE w:val="0"/>
      <w:autoSpaceDN w:val="0"/>
      <w:adjustRightInd w:val="0"/>
      <w:spacing w:after="120" w:line="240" w:lineRule="auto"/>
      <w:jc w:val="both"/>
      <w:textAlignment w:val="baseline"/>
    </w:pPr>
    <w:rPr>
      <w:rFonts w:ascii="Times New Roman" w:hAnsi="Times New Roman"/>
      <w:i/>
      <w:color w:val="000080"/>
      <w:sz w:val="22"/>
      <w:lang w:val="en-CA"/>
    </w:rPr>
  </w:style>
  <w:style w:type="character" w:styleId="CommentReference">
    <w:name w:val="annotation reference"/>
    <w:rsid w:val="00C02FF7"/>
    <w:rPr>
      <w:sz w:val="16"/>
      <w:szCs w:val="16"/>
    </w:rPr>
  </w:style>
  <w:style w:type="paragraph" w:styleId="CommentText">
    <w:name w:val="annotation text"/>
    <w:basedOn w:val="Normal"/>
    <w:link w:val="CommentTextChar"/>
    <w:rsid w:val="00C02FF7"/>
    <w:rPr>
      <w:sz w:val="20"/>
    </w:rPr>
  </w:style>
  <w:style w:type="character" w:styleId="CommentTextChar" w:customStyle="1">
    <w:name w:val="Comment Text Char"/>
    <w:link w:val="CommentText"/>
    <w:rsid w:val="00C02FF7"/>
    <w:rPr>
      <w:rFonts w:ascii="Times" w:hAnsi="Times"/>
    </w:rPr>
  </w:style>
  <w:style w:type="paragraph" w:styleId="CommentSubject">
    <w:name w:val="annotation subject"/>
    <w:basedOn w:val="CommentText"/>
    <w:next w:val="CommentText"/>
    <w:link w:val="CommentSubjectChar"/>
    <w:rsid w:val="00C02FF7"/>
    <w:rPr>
      <w:b/>
      <w:bCs/>
    </w:rPr>
  </w:style>
  <w:style w:type="character" w:styleId="CommentSubjectChar" w:customStyle="1">
    <w:name w:val="Comment Subject Char"/>
    <w:link w:val="CommentSubject"/>
    <w:rsid w:val="00C02FF7"/>
    <w:rPr>
      <w:rFonts w:ascii="Times" w:hAnsi="Times"/>
      <w:b/>
      <w:bCs/>
    </w:rPr>
  </w:style>
  <w:style w:type="character" w:styleId="UnresolvedMention">
    <w:name w:val="Unresolved Mention"/>
    <w:uiPriority w:val="99"/>
    <w:semiHidden/>
    <w:unhideWhenUsed/>
    <w:rsid w:val="00AD7C0D"/>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62269">
      <w:bodyDiv w:val="1"/>
      <w:marLeft w:val="0"/>
      <w:marRight w:val="0"/>
      <w:marTop w:val="0"/>
      <w:marBottom w:val="0"/>
      <w:divBdr>
        <w:top w:val="none" w:sz="0" w:space="0" w:color="auto"/>
        <w:left w:val="none" w:sz="0" w:space="0" w:color="auto"/>
        <w:bottom w:val="none" w:sz="0" w:space="0" w:color="auto"/>
        <w:right w:val="none" w:sz="0" w:space="0" w:color="auto"/>
      </w:divBdr>
      <w:divsChild>
        <w:div w:id="211119599">
          <w:marLeft w:val="0"/>
          <w:marRight w:val="0"/>
          <w:marTop w:val="0"/>
          <w:marBottom w:val="0"/>
          <w:divBdr>
            <w:top w:val="none" w:sz="0" w:space="0" w:color="auto"/>
            <w:left w:val="none" w:sz="0" w:space="0" w:color="auto"/>
            <w:bottom w:val="none" w:sz="0" w:space="0" w:color="auto"/>
            <w:right w:val="none" w:sz="0" w:space="0" w:color="auto"/>
          </w:divBdr>
          <w:divsChild>
            <w:div w:id="17873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omments" Target="comments.xml" Id="rId13" /><Relationship Type="http://schemas.openxmlformats.org/officeDocument/2006/relationships/fontTable" Target="fontTable.xml" Id="rId26"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image" Target="media/image1.png" Id="rId12" /><Relationship Type="http://schemas.openxmlformats.org/officeDocument/2006/relationships/header" Target="header3.xml" Id="rId25"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microsoft.com/office/2016/09/relationships/commentsIds" Target="commentsIds.xml" Id="rId15" /><Relationship Type="http://schemas.openxmlformats.org/officeDocument/2006/relationships/image" Target="media/image9.png" Id="rId23"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microsoft.com/office/2011/relationships/commentsExtended" Target="commentsExtended.xml" Id="rId14" /><Relationship Type="http://schemas.openxmlformats.org/officeDocument/2006/relationships/theme" Target="theme/theme1.xml" Id="rId27" /><Relationship Type="http://schemas.openxmlformats.org/officeDocument/2006/relationships/hyperlink" Target="http://www.indepthinfo.com/checkers/" TargetMode="External" Id="R7efc6440c2b14eb1" /><Relationship Type="http://schemas.openxmlformats.org/officeDocument/2006/relationships/image" Target="/media/imagea.png" Id="R4030402c93574025" /><Relationship Type="http://schemas.openxmlformats.org/officeDocument/2006/relationships/image" Target="/media/imageb.png" Id="R21507088861242f5" /><Relationship Type="http://schemas.openxmlformats.org/officeDocument/2006/relationships/image" Target="/media/imagec.png" Id="Re531aa07f0ce4e86" /><Relationship Type="http://schemas.openxmlformats.org/officeDocument/2006/relationships/image" Target="/media/imaged.png" Id="Ra317f102f7cb459e" /><Relationship Type="http://schemas.openxmlformats.org/officeDocument/2006/relationships/image" Target="/media/imagee.png" Id="Re7c2692503b54800" /><Relationship Type="http://schemas.openxmlformats.org/officeDocument/2006/relationships/image" Target="/media/imagef.png" Id="R1dde4a9233bc489c" /><Relationship Type="http://schemas.openxmlformats.org/officeDocument/2006/relationships/image" Target="/media/image10.png" Id="R21a73f851d974fe8" /><Relationship Type="http://schemas.openxmlformats.org/officeDocument/2006/relationships/hyperlink" Target="https://www.mfiles.co.uk/mp3-downloads/moonlight-movement1.mp3" TargetMode="External" Id="R5dc1ba61b9424d8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IEEE Software Requirements Specification Template</dc:title>
  <dc:subject/>
  <dc:creator>Doris Sturzenberger</dc:creator>
  <keywords/>
  <lastModifiedBy>Coyle, Cassandra I</lastModifiedBy>
  <revision>76</revision>
  <lastPrinted>1900-01-01T00:00:00.0000000Z</lastPrinted>
  <dcterms:created xsi:type="dcterms:W3CDTF">2018-10-30T01:57:00.0000000Z</dcterms:created>
  <dcterms:modified xsi:type="dcterms:W3CDTF">2018-10-30T04:40:24.0326870Z</dcterms:modified>
</coreProperties>
</file>